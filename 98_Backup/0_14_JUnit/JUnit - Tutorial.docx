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8FE" w:rsidRDefault="00264813">
      <w:pPr>
        <w:rPr>
          <w:rFonts w:hint="eastAsia"/>
        </w:rPr>
      </w:pPr>
      <w:r w:rsidRPr="00264813">
        <w:t>http://www.vogella.com/articles/JUnit/article.html</w:t>
      </w:r>
      <w:bookmarkStart w:id="0" w:name="_GoBack"/>
      <w:bookmarkEnd w:id="0"/>
    </w:p>
    <w:p w:rsidR="00264813" w:rsidRDefault="00264813">
      <w:pPr>
        <w:rPr>
          <w:rFonts w:hint="eastAsia"/>
        </w:rPr>
      </w:pPr>
    </w:p>
    <w:p w:rsidR="00264813" w:rsidRPr="00264813" w:rsidRDefault="00264813" w:rsidP="00264813">
      <w:pPr>
        <w:widowControl/>
        <w:shd w:val="clear" w:color="auto" w:fill="FFFFFF"/>
        <w:spacing w:before="150" w:after="150"/>
        <w:jc w:val="left"/>
        <w:outlineLvl w:val="1"/>
        <w:rPr>
          <w:rFonts w:ascii="Arial" w:eastAsia="宋体" w:hAnsi="Arial" w:cs="Arial"/>
          <w:b/>
          <w:bCs/>
          <w:color w:val="111111"/>
          <w:kern w:val="0"/>
          <w:sz w:val="48"/>
          <w:szCs w:val="48"/>
        </w:rPr>
      </w:pPr>
      <w:bookmarkStart w:id="1" w:name="d14234e1"/>
      <w:bookmarkEnd w:id="1"/>
      <w:proofErr w:type="spellStart"/>
      <w:r w:rsidRPr="00264813">
        <w:rPr>
          <w:rFonts w:ascii="Arial" w:eastAsia="宋体" w:hAnsi="Arial" w:cs="Arial"/>
          <w:b/>
          <w:bCs/>
          <w:color w:val="111111"/>
          <w:kern w:val="0"/>
          <w:sz w:val="48"/>
          <w:szCs w:val="48"/>
        </w:rPr>
        <w:t>JUnit</w:t>
      </w:r>
      <w:proofErr w:type="spellEnd"/>
      <w:r w:rsidRPr="00264813">
        <w:rPr>
          <w:rFonts w:ascii="Arial" w:eastAsia="宋体" w:hAnsi="Arial" w:cs="Arial"/>
          <w:b/>
          <w:bCs/>
          <w:color w:val="111111"/>
          <w:kern w:val="0"/>
          <w:sz w:val="48"/>
          <w:szCs w:val="48"/>
        </w:rPr>
        <w:t xml:space="preserve"> - Tutorial </w:t>
      </w:r>
    </w:p>
    <w:p w:rsidR="00264813" w:rsidRPr="00264813" w:rsidRDefault="00264813" w:rsidP="00264813">
      <w:pPr>
        <w:widowControl/>
        <w:shd w:val="clear" w:color="auto" w:fill="FFFFFF"/>
        <w:spacing w:before="100" w:beforeAutospacing="1" w:after="100" w:afterAutospacing="1"/>
        <w:jc w:val="left"/>
        <w:outlineLvl w:val="2"/>
        <w:rPr>
          <w:rFonts w:ascii="Arial" w:eastAsia="宋体" w:hAnsi="Arial" w:cs="Arial"/>
          <w:b/>
          <w:bCs/>
          <w:color w:val="000000"/>
          <w:kern w:val="0"/>
          <w:sz w:val="27"/>
          <w:szCs w:val="27"/>
        </w:rPr>
      </w:pPr>
      <w:r w:rsidRPr="00264813">
        <w:rPr>
          <w:rFonts w:ascii="Arial" w:eastAsia="宋体" w:hAnsi="Arial" w:cs="Arial"/>
          <w:b/>
          <w:bCs/>
          <w:color w:val="000000"/>
          <w:kern w:val="0"/>
          <w:sz w:val="27"/>
          <w:szCs w:val="27"/>
        </w:rPr>
        <w:t>Lars Vogel</w:t>
      </w:r>
    </w:p>
    <w:p w:rsidR="00264813" w:rsidRPr="00264813" w:rsidRDefault="00264813" w:rsidP="00264813">
      <w:pPr>
        <w:widowControl/>
        <w:shd w:val="clear" w:color="auto" w:fill="FFFFFF"/>
        <w:spacing w:before="100" w:beforeAutospacing="1" w:after="100" w:afterAutospacing="1"/>
        <w:jc w:val="left"/>
        <w:rPr>
          <w:rFonts w:ascii="Arial" w:eastAsia="宋体" w:hAnsi="Arial" w:cs="Arial"/>
          <w:color w:val="000000"/>
          <w:kern w:val="0"/>
          <w:sz w:val="24"/>
          <w:szCs w:val="24"/>
        </w:rPr>
      </w:pPr>
      <w:r w:rsidRPr="00264813">
        <w:rPr>
          <w:rFonts w:ascii="Arial" w:eastAsia="宋体" w:hAnsi="Arial" w:cs="Arial"/>
          <w:color w:val="000000"/>
          <w:kern w:val="0"/>
          <w:sz w:val="24"/>
          <w:szCs w:val="24"/>
        </w:rPr>
        <w:t>Version 2.1</w:t>
      </w:r>
    </w:p>
    <w:p w:rsidR="00264813" w:rsidRPr="00264813" w:rsidRDefault="00264813" w:rsidP="00264813">
      <w:pPr>
        <w:widowControl/>
        <w:shd w:val="clear" w:color="auto" w:fill="FFFFFF"/>
        <w:spacing w:before="100" w:beforeAutospacing="1" w:after="100" w:afterAutospacing="1"/>
        <w:jc w:val="left"/>
        <w:rPr>
          <w:rFonts w:ascii="Arial" w:eastAsia="宋体" w:hAnsi="Arial" w:cs="Arial"/>
          <w:color w:val="000000"/>
          <w:kern w:val="0"/>
          <w:sz w:val="24"/>
          <w:szCs w:val="24"/>
        </w:rPr>
      </w:pPr>
      <w:r w:rsidRPr="00264813">
        <w:rPr>
          <w:rFonts w:ascii="Arial" w:eastAsia="宋体" w:hAnsi="Arial" w:cs="Arial"/>
          <w:color w:val="000000"/>
          <w:kern w:val="0"/>
          <w:sz w:val="24"/>
          <w:szCs w:val="24"/>
        </w:rPr>
        <w:t>Copyright © 2007, 2008, 2009, 2010, 2011, 2012 Lars Vogel</w:t>
      </w:r>
    </w:p>
    <w:p w:rsidR="00264813" w:rsidRPr="00264813" w:rsidRDefault="00264813" w:rsidP="00264813">
      <w:pPr>
        <w:widowControl/>
        <w:shd w:val="clear" w:color="auto" w:fill="FFFFFF"/>
        <w:spacing w:before="100" w:beforeAutospacing="1" w:after="100" w:afterAutospacing="1"/>
        <w:jc w:val="left"/>
        <w:rPr>
          <w:rFonts w:ascii="Arial" w:eastAsia="宋体" w:hAnsi="Arial" w:cs="Arial"/>
          <w:color w:val="000000"/>
          <w:kern w:val="0"/>
          <w:sz w:val="24"/>
          <w:szCs w:val="24"/>
        </w:rPr>
      </w:pPr>
      <w:r w:rsidRPr="00264813">
        <w:rPr>
          <w:rFonts w:ascii="Arial" w:eastAsia="宋体" w:hAnsi="Arial" w:cs="Arial"/>
          <w:color w:val="000000"/>
          <w:kern w:val="0"/>
          <w:sz w:val="24"/>
          <w:szCs w:val="24"/>
        </w:rPr>
        <w:t>02.04.2012</w:t>
      </w:r>
    </w:p>
    <w:tbl>
      <w:tblPr>
        <w:tblW w:w="5000" w:type="pct"/>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Description w:val="Revision history"/>
      </w:tblPr>
      <w:tblGrid>
        <w:gridCol w:w="3106"/>
        <w:gridCol w:w="4155"/>
        <w:gridCol w:w="1345"/>
      </w:tblGrid>
      <w:tr w:rsidR="00264813" w:rsidRPr="00264813" w:rsidTr="00264813">
        <w:tc>
          <w:tcPr>
            <w:tcW w:w="0" w:type="auto"/>
            <w:gridSpan w:val="3"/>
            <w:tcBorders>
              <w:top w:val="single" w:sz="6" w:space="0" w:color="DDDDDD"/>
            </w:tcBorders>
            <w:shd w:val="clear" w:color="auto" w:fill="F5F5F5"/>
            <w:tcMar>
              <w:top w:w="135" w:type="dxa"/>
              <w:left w:w="150" w:type="dxa"/>
              <w:bottom w:w="135" w:type="dxa"/>
              <w:right w:w="150" w:type="dxa"/>
            </w:tcMar>
            <w:hideMark/>
          </w:tcPr>
          <w:p w:rsidR="00264813" w:rsidRPr="00264813" w:rsidRDefault="00264813" w:rsidP="00264813">
            <w:pPr>
              <w:widowControl/>
              <w:spacing w:after="270" w:line="270" w:lineRule="atLeast"/>
              <w:jc w:val="left"/>
              <w:rPr>
                <w:rFonts w:ascii="Arial" w:eastAsia="宋体" w:hAnsi="Arial" w:cs="Arial"/>
                <w:b/>
                <w:bCs/>
                <w:color w:val="000000"/>
                <w:kern w:val="0"/>
                <w:szCs w:val="21"/>
              </w:rPr>
            </w:pPr>
            <w:r w:rsidRPr="00264813">
              <w:rPr>
                <w:rFonts w:ascii="Arial" w:eastAsia="宋体" w:hAnsi="Arial" w:cs="Arial"/>
                <w:b/>
                <w:bCs/>
                <w:color w:val="000000"/>
                <w:kern w:val="0"/>
                <w:szCs w:val="21"/>
              </w:rPr>
              <w:t>Revision History</w:t>
            </w:r>
          </w:p>
        </w:tc>
      </w:tr>
      <w:tr w:rsidR="00264813" w:rsidRPr="00264813" w:rsidTr="00264813">
        <w:tc>
          <w:tcPr>
            <w:tcW w:w="0" w:type="auto"/>
            <w:tcBorders>
              <w:top w:val="single" w:sz="6" w:space="0" w:color="DDDDDD"/>
            </w:tcBorders>
            <w:tcMar>
              <w:top w:w="150" w:type="dxa"/>
              <w:left w:w="150" w:type="dxa"/>
              <w:bottom w:w="135" w:type="dxa"/>
              <w:right w:w="150" w:type="dxa"/>
            </w:tcMar>
            <w:hideMark/>
          </w:tcPr>
          <w:p w:rsidR="00264813" w:rsidRPr="00264813" w:rsidRDefault="00264813" w:rsidP="00264813">
            <w:pPr>
              <w:widowControl/>
              <w:spacing w:after="270" w:line="270" w:lineRule="atLeast"/>
              <w:jc w:val="left"/>
              <w:rPr>
                <w:rFonts w:ascii="Arial" w:eastAsia="宋体" w:hAnsi="Arial" w:cs="Arial"/>
                <w:color w:val="000000"/>
                <w:kern w:val="0"/>
                <w:szCs w:val="21"/>
              </w:rPr>
            </w:pPr>
            <w:r w:rsidRPr="00264813">
              <w:rPr>
                <w:rFonts w:ascii="Arial" w:eastAsia="宋体" w:hAnsi="Arial" w:cs="Arial"/>
                <w:color w:val="000000"/>
                <w:kern w:val="0"/>
                <w:szCs w:val="21"/>
              </w:rPr>
              <w:t>Revision 0.1-0.5</w:t>
            </w:r>
          </w:p>
        </w:tc>
        <w:tc>
          <w:tcPr>
            <w:tcW w:w="0" w:type="auto"/>
            <w:tcBorders>
              <w:top w:val="single" w:sz="6" w:space="0" w:color="DDDDDD"/>
            </w:tcBorders>
            <w:tcMar>
              <w:top w:w="150" w:type="dxa"/>
              <w:left w:w="150" w:type="dxa"/>
              <w:bottom w:w="135" w:type="dxa"/>
              <w:right w:w="150" w:type="dxa"/>
            </w:tcMar>
            <w:hideMark/>
          </w:tcPr>
          <w:p w:rsidR="00264813" w:rsidRPr="00264813" w:rsidRDefault="00264813" w:rsidP="00264813">
            <w:pPr>
              <w:widowControl/>
              <w:spacing w:after="270" w:line="270" w:lineRule="atLeast"/>
              <w:jc w:val="left"/>
              <w:rPr>
                <w:rFonts w:ascii="Arial" w:eastAsia="宋体" w:hAnsi="Arial" w:cs="Arial"/>
                <w:color w:val="000000"/>
                <w:kern w:val="0"/>
                <w:szCs w:val="21"/>
              </w:rPr>
            </w:pPr>
            <w:r w:rsidRPr="00264813">
              <w:rPr>
                <w:rFonts w:ascii="Arial" w:eastAsia="宋体" w:hAnsi="Arial" w:cs="Arial"/>
                <w:color w:val="000000"/>
                <w:kern w:val="0"/>
                <w:szCs w:val="21"/>
              </w:rPr>
              <w:t>03.09.2007</w:t>
            </w:r>
          </w:p>
        </w:tc>
        <w:tc>
          <w:tcPr>
            <w:tcW w:w="0" w:type="auto"/>
            <w:tcBorders>
              <w:top w:val="single" w:sz="6" w:space="0" w:color="DDDDDD"/>
            </w:tcBorders>
            <w:tcMar>
              <w:top w:w="150" w:type="dxa"/>
              <w:left w:w="150" w:type="dxa"/>
              <w:bottom w:w="135" w:type="dxa"/>
              <w:right w:w="150" w:type="dxa"/>
            </w:tcMar>
            <w:hideMark/>
          </w:tcPr>
          <w:p w:rsidR="00264813" w:rsidRPr="00264813" w:rsidRDefault="00264813" w:rsidP="00264813">
            <w:pPr>
              <w:widowControl/>
              <w:spacing w:after="270" w:line="270" w:lineRule="atLeast"/>
              <w:jc w:val="left"/>
              <w:rPr>
                <w:rFonts w:ascii="Arial" w:eastAsia="宋体" w:hAnsi="Arial" w:cs="Arial"/>
                <w:color w:val="000000"/>
                <w:kern w:val="0"/>
                <w:szCs w:val="21"/>
              </w:rPr>
            </w:pPr>
            <w:r w:rsidRPr="00264813">
              <w:rPr>
                <w:rFonts w:ascii="Arial" w:eastAsia="宋体" w:hAnsi="Arial" w:cs="Arial"/>
                <w:color w:val="000000"/>
                <w:kern w:val="0"/>
                <w:szCs w:val="21"/>
              </w:rPr>
              <w:t>Lars</w:t>
            </w:r>
            <w:r w:rsidRPr="00264813">
              <w:rPr>
                <w:rFonts w:ascii="Arial" w:eastAsia="宋体" w:hAnsi="Arial" w:cs="Arial"/>
                <w:color w:val="000000"/>
                <w:kern w:val="0"/>
                <w:szCs w:val="21"/>
              </w:rPr>
              <w:br/>
              <w:t>Vogel</w:t>
            </w:r>
          </w:p>
        </w:tc>
      </w:tr>
      <w:tr w:rsidR="00264813" w:rsidRPr="00264813" w:rsidTr="00264813">
        <w:tc>
          <w:tcPr>
            <w:tcW w:w="0" w:type="auto"/>
            <w:gridSpan w:val="3"/>
            <w:tcBorders>
              <w:top w:val="single" w:sz="6" w:space="0" w:color="DDDDDD"/>
            </w:tcBorders>
            <w:tcMar>
              <w:top w:w="150" w:type="dxa"/>
              <w:left w:w="150" w:type="dxa"/>
              <w:bottom w:w="135" w:type="dxa"/>
              <w:right w:w="150" w:type="dxa"/>
            </w:tcMar>
            <w:hideMark/>
          </w:tcPr>
          <w:p w:rsidR="00264813" w:rsidRPr="00264813" w:rsidRDefault="00264813" w:rsidP="00264813">
            <w:pPr>
              <w:widowControl/>
              <w:spacing w:after="270" w:line="270" w:lineRule="atLeast"/>
              <w:jc w:val="left"/>
              <w:rPr>
                <w:rFonts w:ascii="Arial" w:eastAsia="宋体" w:hAnsi="Arial" w:cs="Arial"/>
                <w:color w:val="000000"/>
                <w:kern w:val="0"/>
                <w:szCs w:val="21"/>
              </w:rPr>
            </w:pPr>
            <w:proofErr w:type="spellStart"/>
            <w:r w:rsidRPr="00264813">
              <w:rPr>
                <w:rFonts w:ascii="Arial" w:eastAsia="宋体" w:hAnsi="Arial" w:cs="Arial"/>
                <w:color w:val="000000"/>
                <w:kern w:val="0"/>
                <w:szCs w:val="21"/>
              </w:rPr>
              <w:t>JUnit</w:t>
            </w:r>
            <w:proofErr w:type="spellEnd"/>
            <w:r w:rsidRPr="00264813">
              <w:rPr>
                <w:rFonts w:ascii="Arial" w:eastAsia="宋体" w:hAnsi="Arial" w:cs="Arial"/>
                <w:color w:val="000000"/>
                <w:kern w:val="0"/>
                <w:szCs w:val="21"/>
              </w:rPr>
              <w:t xml:space="preserve"> description</w:t>
            </w:r>
          </w:p>
        </w:tc>
      </w:tr>
      <w:tr w:rsidR="00264813" w:rsidRPr="00264813" w:rsidTr="00264813">
        <w:tc>
          <w:tcPr>
            <w:tcW w:w="0" w:type="auto"/>
            <w:tcBorders>
              <w:top w:val="single" w:sz="6" w:space="0" w:color="DDDDDD"/>
            </w:tcBorders>
            <w:tcMar>
              <w:top w:w="150" w:type="dxa"/>
              <w:left w:w="150" w:type="dxa"/>
              <w:bottom w:w="135" w:type="dxa"/>
              <w:right w:w="150" w:type="dxa"/>
            </w:tcMar>
            <w:hideMark/>
          </w:tcPr>
          <w:p w:rsidR="00264813" w:rsidRPr="00264813" w:rsidRDefault="00264813" w:rsidP="00264813">
            <w:pPr>
              <w:widowControl/>
              <w:spacing w:after="270" w:line="270" w:lineRule="atLeast"/>
              <w:jc w:val="left"/>
              <w:rPr>
                <w:rFonts w:ascii="Arial" w:eastAsia="宋体" w:hAnsi="Arial" w:cs="Arial"/>
                <w:color w:val="000000"/>
                <w:kern w:val="0"/>
                <w:szCs w:val="21"/>
              </w:rPr>
            </w:pPr>
            <w:r w:rsidRPr="00264813">
              <w:rPr>
                <w:rFonts w:ascii="Arial" w:eastAsia="宋体" w:hAnsi="Arial" w:cs="Arial"/>
                <w:color w:val="000000"/>
                <w:kern w:val="0"/>
                <w:szCs w:val="21"/>
              </w:rPr>
              <w:t>Revision 0.6 - 2.1</w:t>
            </w:r>
          </w:p>
        </w:tc>
        <w:tc>
          <w:tcPr>
            <w:tcW w:w="0" w:type="auto"/>
            <w:tcBorders>
              <w:top w:val="single" w:sz="6" w:space="0" w:color="DDDDDD"/>
            </w:tcBorders>
            <w:tcMar>
              <w:top w:w="150" w:type="dxa"/>
              <w:left w:w="150" w:type="dxa"/>
              <w:bottom w:w="135" w:type="dxa"/>
              <w:right w:w="150" w:type="dxa"/>
            </w:tcMar>
            <w:hideMark/>
          </w:tcPr>
          <w:p w:rsidR="00264813" w:rsidRPr="00264813" w:rsidRDefault="00264813" w:rsidP="00264813">
            <w:pPr>
              <w:widowControl/>
              <w:spacing w:after="270" w:line="270" w:lineRule="atLeast"/>
              <w:jc w:val="left"/>
              <w:rPr>
                <w:rFonts w:ascii="Arial" w:eastAsia="宋体" w:hAnsi="Arial" w:cs="Arial"/>
                <w:color w:val="000000"/>
                <w:kern w:val="0"/>
                <w:szCs w:val="21"/>
              </w:rPr>
            </w:pPr>
            <w:r w:rsidRPr="00264813">
              <w:rPr>
                <w:rFonts w:ascii="Arial" w:eastAsia="宋体" w:hAnsi="Arial" w:cs="Arial"/>
                <w:color w:val="000000"/>
                <w:kern w:val="0"/>
                <w:szCs w:val="21"/>
              </w:rPr>
              <w:t>10.05.2008 - 02.04.2012</w:t>
            </w:r>
          </w:p>
        </w:tc>
        <w:tc>
          <w:tcPr>
            <w:tcW w:w="0" w:type="auto"/>
            <w:tcBorders>
              <w:top w:val="single" w:sz="6" w:space="0" w:color="DDDDDD"/>
            </w:tcBorders>
            <w:tcMar>
              <w:top w:w="150" w:type="dxa"/>
              <w:left w:w="150" w:type="dxa"/>
              <w:bottom w:w="135" w:type="dxa"/>
              <w:right w:w="150" w:type="dxa"/>
            </w:tcMar>
            <w:hideMark/>
          </w:tcPr>
          <w:p w:rsidR="00264813" w:rsidRPr="00264813" w:rsidRDefault="00264813" w:rsidP="00264813">
            <w:pPr>
              <w:widowControl/>
              <w:spacing w:after="270" w:line="270" w:lineRule="atLeast"/>
              <w:jc w:val="left"/>
              <w:rPr>
                <w:rFonts w:ascii="Arial" w:eastAsia="宋体" w:hAnsi="Arial" w:cs="Arial"/>
                <w:color w:val="000000"/>
                <w:kern w:val="0"/>
                <w:szCs w:val="21"/>
              </w:rPr>
            </w:pPr>
            <w:r w:rsidRPr="00264813">
              <w:rPr>
                <w:rFonts w:ascii="Arial" w:eastAsia="宋体" w:hAnsi="Arial" w:cs="Arial"/>
                <w:color w:val="000000"/>
                <w:kern w:val="0"/>
                <w:szCs w:val="21"/>
              </w:rPr>
              <w:t>Lars</w:t>
            </w:r>
            <w:r w:rsidRPr="00264813">
              <w:rPr>
                <w:rFonts w:ascii="Arial" w:eastAsia="宋体" w:hAnsi="Arial" w:cs="Arial"/>
                <w:color w:val="000000"/>
                <w:kern w:val="0"/>
                <w:szCs w:val="21"/>
              </w:rPr>
              <w:br/>
              <w:t>Vogel</w:t>
            </w:r>
          </w:p>
        </w:tc>
      </w:tr>
      <w:tr w:rsidR="00264813" w:rsidRPr="00264813" w:rsidTr="00264813">
        <w:tc>
          <w:tcPr>
            <w:tcW w:w="0" w:type="auto"/>
            <w:gridSpan w:val="3"/>
            <w:tcBorders>
              <w:top w:val="single" w:sz="6" w:space="0" w:color="DDDDDD"/>
            </w:tcBorders>
            <w:tcMar>
              <w:top w:w="150" w:type="dxa"/>
              <w:left w:w="150" w:type="dxa"/>
              <w:bottom w:w="135" w:type="dxa"/>
              <w:right w:w="150" w:type="dxa"/>
            </w:tcMar>
            <w:hideMark/>
          </w:tcPr>
          <w:p w:rsidR="00264813" w:rsidRPr="00264813" w:rsidRDefault="00264813" w:rsidP="00264813">
            <w:pPr>
              <w:widowControl/>
              <w:spacing w:after="270" w:line="270" w:lineRule="atLeast"/>
              <w:jc w:val="left"/>
              <w:rPr>
                <w:rFonts w:ascii="Arial" w:eastAsia="宋体" w:hAnsi="Arial" w:cs="Arial"/>
                <w:color w:val="000000"/>
                <w:kern w:val="0"/>
                <w:szCs w:val="21"/>
              </w:rPr>
            </w:pPr>
            <w:proofErr w:type="spellStart"/>
            <w:r w:rsidRPr="00264813">
              <w:rPr>
                <w:rFonts w:ascii="Arial" w:eastAsia="宋体" w:hAnsi="Arial" w:cs="Arial"/>
                <w:color w:val="000000"/>
                <w:kern w:val="0"/>
                <w:szCs w:val="21"/>
              </w:rPr>
              <w:t>bugfixes</w:t>
            </w:r>
            <w:proofErr w:type="spellEnd"/>
            <w:r w:rsidRPr="00264813">
              <w:rPr>
                <w:rFonts w:ascii="Arial" w:eastAsia="宋体" w:hAnsi="Arial" w:cs="Arial"/>
                <w:color w:val="000000"/>
                <w:kern w:val="0"/>
                <w:szCs w:val="21"/>
              </w:rPr>
              <w:t xml:space="preserve"> and enhancements</w:t>
            </w:r>
          </w:p>
        </w:tc>
      </w:tr>
    </w:tbl>
    <w:p w:rsidR="00264813" w:rsidRPr="00264813" w:rsidRDefault="00264813" w:rsidP="00264813">
      <w:pPr>
        <w:widowControl/>
        <w:shd w:val="clear" w:color="auto" w:fill="FFFFFF"/>
        <w:spacing w:before="100" w:beforeAutospacing="1" w:after="100" w:afterAutospacing="1"/>
        <w:jc w:val="left"/>
        <w:rPr>
          <w:rFonts w:ascii="Arial" w:eastAsia="宋体" w:hAnsi="Arial" w:cs="Arial"/>
          <w:color w:val="000000"/>
          <w:kern w:val="0"/>
          <w:sz w:val="24"/>
          <w:szCs w:val="24"/>
        </w:rPr>
      </w:pPr>
      <w:bookmarkStart w:id="2" w:name="abstract"/>
      <w:bookmarkEnd w:id="2"/>
      <w:r w:rsidRPr="00264813">
        <w:rPr>
          <w:rFonts w:ascii="Arial" w:eastAsia="宋体" w:hAnsi="Arial" w:cs="Arial"/>
          <w:b/>
          <w:bCs/>
          <w:color w:val="000000"/>
          <w:kern w:val="0"/>
          <w:sz w:val="24"/>
          <w:szCs w:val="24"/>
        </w:rPr>
        <w:t xml:space="preserve">Unit testing with </w:t>
      </w:r>
      <w:proofErr w:type="spellStart"/>
      <w:r w:rsidRPr="00264813">
        <w:rPr>
          <w:rFonts w:ascii="Arial" w:eastAsia="宋体" w:hAnsi="Arial" w:cs="Arial"/>
          <w:b/>
          <w:bCs/>
          <w:color w:val="000000"/>
          <w:kern w:val="0"/>
          <w:sz w:val="24"/>
          <w:szCs w:val="24"/>
        </w:rPr>
        <w:t>JUnit</w:t>
      </w:r>
      <w:proofErr w:type="spellEnd"/>
      <w:r w:rsidRPr="00264813">
        <w:rPr>
          <w:rFonts w:ascii="Arial" w:eastAsia="宋体" w:hAnsi="Arial" w:cs="Arial"/>
          <w:b/>
          <w:bCs/>
          <w:color w:val="000000"/>
          <w:kern w:val="0"/>
          <w:sz w:val="24"/>
          <w:szCs w:val="24"/>
        </w:rPr>
        <w:t xml:space="preserve"> </w:t>
      </w:r>
    </w:p>
    <w:p w:rsidR="00264813" w:rsidRPr="00264813" w:rsidRDefault="00264813" w:rsidP="00264813">
      <w:pPr>
        <w:widowControl/>
        <w:shd w:val="clear" w:color="auto" w:fill="FFFFFF"/>
        <w:spacing w:before="100" w:beforeAutospacing="1" w:after="100" w:afterAutospacing="1"/>
        <w:jc w:val="left"/>
        <w:rPr>
          <w:rFonts w:ascii="Arial" w:eastAsia="宋体" w:hAnsi="Arial" w:cs="Arial"/>
          <w:color w:val="000000"/>
          <w:kern w:val="0"/>
          <w:sz w:val="24"/>
          <w:szCs w:val="24"/>
        </w:rPr>
      </w:pPr>
      <w:r w:rsidRPr="00264813">
        <w:rPr>
          <w:rFonts w:ascii="Arial" w:eastAsia="宋体" w:hAnsi="Arial" w:cs="Arial"/>
          <w:color w:val="000000"/>
          <w:kern w:val="0"/>
          <w:sz w:val="24"/>
          <w:szCs w:val="24"/>
        </w:rPr>
        <w:t xml:space="preserve">This tutorial explains unit testing with </w:t>
      </w:r>
      <w:proofErr w:type="spellStart"/>
      <w:r w:rsidRPr="00264813">
        <w:rPr>
          <w:rFonts w:ascii="Arial" w:eastAsia="宋体" w:hAnsi="Arial" w:cs="Arial"/>
          <w:color w:val="000000"/>
          <w:kern w:val="0"/>
          <w:sz w:val="24"/>
          <w:szCs w:val="24"/>
        </w:rPr>
        <w:t>JUnit</w:t>
      </w:r>
      <w:proofErr w:type="spellEnd"/>
      <w:r w:rsidRPr="00264813">
        <w:rPr>
          <w:rFonts w:ascii="Arial" w:eastAsia="宋体" w:hAnsi="Arial" w:cs="Arial"/>
          <w:color w:val="000000"/>
          <w:kern w:val="0"/>
          <w:sz w:val="24"/>
          <w:szCs w:val="24"/>
        </w:rPr>
        <w:t xml:space="preserve"> 4.x. It explains the creation of </w:t>
      </w:r>
      <w:proofErr w:type="spellStart"/>
      <w:r w:rsidRPr="00264813">
        <w:rPr>
          <w:rFonts w:ascii="Arial" w:eastAsia="宋体" w:hAnsi="Arial" w:cs="Arial"/>
          <w:color w:val="000000"/>
          <w:kern w:val="0"/>
          <w:sz w:val="24"/>
          <w:szCs w:val="24"/>
        </w:rPr>
        <w:t>JUnit</w:t>
      </w:r>
      <w:proofErr w:type="spellEnd"/>
      <w:r w:rsidRPr="00264813">
        <w:rPr>
          <w:rFonts w:ascii="Arial" w:eastAsia="宋体" w:hAnsi="Arial" w:cs="Arial"/>
          <w:color w:val="000000"/>
          <w:kern w:val="0"/>
          <w:sz w:val="24"/>
          <w:szCs w:val="24"/>
        </w:rPr>
        <w:t xml:space="preserve"> tests and how to run them in Eclipse or via own code. </w:t>
      </w:r>
    </w:p>
    <w:p w:rsidR="00264813" w:rsidRPr="00264813" w:rsidRDefault="00264813" w:rsidP="00264813">
      <w:pPr>
        <w:widowControl/>
        <w:shd w:val="clear" w:color="auto" w:fill="FFFFFF"/>
        <w:jc w:val="left"/>
        <w:rPr>
          <w:rFonts w:ascii="Arial" w:eastAsia="宋体" w:hAnsi="Arial" w:cs="Arial"/>
          <w:color w:val="000000"/>
          <w:kern w:val="0"/>
          <w:sz w:val="24"/>
          <w:szCs w:val="24"/>
        </w:rPr>
      </w:pPr>
      <w:r w:rsidRPr="00264813">
        <w:rPr>
          <w:rFonts w:ascii="Arial" w:eastAsia="宋体" w:hAnsi="Arial" w:cs="Arial"/>
          <w:color w:val="000000"/>
          <w:kern w:val="0"/>
          <w:sz w:val="24"/>
          <w:szCs w:val="24"/>
        </w:rPr>
        <w:pict>
          <v:rect id="_x0000_i1025" style="width:0;height:.75pt" o:hralign="center" o:hrstd="t" o:hrnoshade="t" o:hr="t" fillcolor="#eee" stroked="f"/>
        </w:pict>
      </w:r>
    </w:p>
    <w:p w:rsidR="00264813" w:rsidRPr="00264813" w:rsidRDefault="00264813" w:rsidP="00264813">
      <w:pPr>
        <w:widowControl/>
        <w:shd w:val="clear" w:color="auto" w:fill="F1F1F1"/>
        <w:spacing w:before="100" w:beforeAutospacing="1" w:after="100" w:afterAutospacing="1"/>
        <w:jc w:val="left"/>
        <w:rPr>
          <w:rFonts w:ascii="Arial" w:eastAsia="宋体" w:hAnsi="Arial" w:cs="Arial"/>
          <w:color w:val="000000"/>
          <w:kern w:val="0"/>
          <w:sz w:val="29"/>
          <w:szCs w:val="29"/>
        </w:rPr>
      </w:pPr>
      <w:r w:rsidRPr="00264813">
        <w:rPr>
          <w:rFonts w:ascii="Arial" w:eastAsia="宋体" w:hAnsi="Arial" w:cs="Arial"/>
          <w:b/>
          <w:bCs/>
          <w:color w:val="000000"/>
          <w:kern w:val="0"/>
          <w:sz w:val="29"/>
          <w:szCs w:val="29"/>
        </w:rPr>
        <w:t>Table of Contents</w:t>
      </w:r>
    </w:p>
    <w:p w:rsidR="00264813" w:rsidRPr="00264813" w:rsidRDefault="00264813" w:rsidP="00264813">
      <w:pPr>
        <w:widowControl/>
        <w:shd w:val="clear" w:color="auto" w:fill="F1F1F1"/>
        <w:jc w:val="left"/>
        <w:rPr>
          <w:rFonts w:ascii="Arial" w:eastAsia="宋体" w:hAnsi="Arial" w:cs="Arial"/>
          <w:color w:val="000000"/>
          <w:kern w:val="0"/>
          <w:sz w:val="22"/>
        </w:rPr>
      </w:pPr>
      <w:hyperlink r:id="rId6" w:anchor="unittesting" w:history="1">
        <w:r w:rsidRPr="00264813">
          <w:rPr>
            <w:rFonts w:ascii="Arial" w:eastAsia="宋体" w:hAnsi="Arial" w:cs="Arial"/>
            <w:b/>
            <w:bCs/>
            <w:color w:val="101010"/>
            <w:kern w:val="0"/>
            <w:sz w:val="22"/>
          </w:rPr>
          <w:t xml:space="preserve">1. Introduction </w:t>
        </w:r>
      </w:hyperlink>
    </w:p>
    <w:p w:rsidR="00264813" w:rsidRPr="00264813" w:rsidRDefault="00264813" w:rsidP="00264813">
      <w:pPr>
        <w:widowControl/>
        <w:shd w:val="clear" w:color="auto" w:fill="F1F1F1"/>
        <w:ind w:left="720"/>
        <w:jc w:val="left"/>
        <w:rPr>
          <w:rFonts w:ascii="Arial" w:eastAsia="宋体" w:hAnsi="Arial" w:cs="Arial"/>
          <w:color w:val="000000"/>
          <w:kern w:val="0"/>
          <w:sz w:val="22"/>
        </w:rPr>
      </w:pPr>
      <w:hyperlink r:id="rId7" w:anchor="junit_intro" w:history="1">
        <w:r w:rsidRPr="00264813">
          <w:rPr>
            <w:rFonts w:ascii="Arial" w:eastAsia="宋体" w:hAnsi="Arial" w:cs="Arial"/>
            <w:b/>
            <w:bCs/>
            <w:color w:val="101010"/>
            <w:kern w:val="0"/>
            <w:sz w:val="22"/>
          </w:rPr>
          <w:t>1.1. Unit Testing</w:t>
        </w:r>
      </w:hyperlink>
      <w:r w:rsidRPr="00264813">
        <w:rPr>
          <w:rFonts w:ascii="Arial" w:eastAsia="宋体" w:hAnsi="Arial" w:cs="Arial"/>
          <w:color w:val="000000"/>
          <w:kern w:val="0"/>
          <w:sz w:val="22"/>
        </w:rPr>
        <w:t xml:space="preserve"> </w:t>
      </w:r>
    </w:p>
    <w:p w:rsidR="00264813" w:rsidRPr="00264813" w:rsidRDefault="00264813" w:rsidP="00264813">
      <w:pPr>
        <w:widowControl/>
        <w:shd w:val="clear" w:color="auto" w:fill="F1F1F1"/>
        <w:ind w:left="720"/>
        <w:jc w:val="left"/>
        <w:rPr>
          <w:rFonts w:ascii="Arial" w:eastAsia="宋体" w:hAnsi="Arial" w:cs="Arial"/>
          <w:color w:val="000000"/>
          <w:kern w:val="0"/>
          <w:sz w:val="22"/>
        </w:rPr>
      </w:pPr>
      <w:hyperlink r:id="rId8" w:anchor="unittesting_junit" w:history="1">
        <w:r w:rsidRPr="00264813">
          <w:rPr>
            <w:rFonts w:ascii="Arial" w:eastAsia="宋体" w:hAnsi="Arial" w:cs="Arial"/>
            <w:b/>
            <w:bCs/>
            <w:color w:val="101010"/>
            <w:kern w:val="0"/>
            <w:sz w:val="22"/>
          </w:rPr>
          <w:t>1.2. Unit Testing with JUnit</w:t>
        </w:r>
      </w:hyperlink>
      <w:r w:rsidRPr="00264813">
        <w:rPr>
          <w:rFonts w:ascii="Arial" w:eastAsia="宋体" w:hAnsi="Arial" w:cs="Arial"/>
          <w:color w:val="000000"/>
          <w:kern w:val="0"/>
          <w:sz w:val="22"/>
        </w:rPr>
        <w:t xml:space="preserve"> </w:t>
      </w:r>
    </w:p>
    <w:p w:rsidR="00264813" w:rsidRPr="00264813" w:rsidRDefault="00264813" w:rsidP="00264813">
      <w:pPr>
        <w:widowControl/>
        <w:shd w:val="clear" w:color="auto" w:fill="F1F1F1"/>
        <w:jc w:val="left"/>
        <w:rPr>
          <w:rFonts w:ascii="Arial" w:eastAsia="宋体" w:hAnsi="Arial" w:cs="Arial"/>
          <w:color w:val="000000"/>
          <w:kern w:val="0"/>
          <w:sz w:val="22"/>
        </w:rPr>
      </w:pPr>
      <w:hyperlink r:id="rId9" w:anchor="installation" w:history="1">
        <w:r w:rsidRPr="00264813">
          <w:rPr>
            <w:rFonts w:ascii="Arial" w:eastAsia="宋体" w:hAnsi="Arial" w:cs="Arial"/>
            <w:b/>
            <w:bCs/>
            <w:color w:val="101010"/>
            <w:kern w:val="0"/>
            <w:sz w:val="22"/>
          </w:rPr>
          <w:t>2. Installation of JUnit</w:t>
        </w:r>
      </w:hyperlink>
      <w:r w:rsidRPr="00264813">
        <w:rPr>
          <w:rFonts w:ascii="Arial" w:eastAsia="宋体" w:hAnsi="Arial" w:cs="Arial"/>
          <w:color w:val="000000"/>
          <w:kern w:val="0"/>
          <w:sz w:val="22"/>
        </w:rPr>
        <w:t xml:space="preserve"> </w:t>
      </w:r>
    </w:p>
    <w:p w:rsidR="00264813" w:rsidRPr="00264813" w:rsidRDefault="00264813" w:rsidP="00264813">
      <w:pPr>
        <w:widowControl/>
        <w:shd w:val="clear" w:color="auto" w:fill="F1F1F1"/>
        <w:jc w:val="left"/>
        <w:rPr>
          <w:rFonts w:ascii="Arial" w:eastAsia="宋体" w:hAnsi="Arial" w:cs="Arial"/>
          <w:color w:val="000000"/>
          <w:kern w:val="0"/>
          <w:sz w:val="22"/>
        </w:rPr>
      </w:pPr>
      <w:hyperlink r:id="rId10" w:anchor="juniteclipse" w:history="1">
        <w:r w:rsidRPr="00264813">
          <w:rPr>
            <w:rFonts w:ascii="Arial" w:eastAsia="宋体" w:hAnsi="Arial" w:cs="Arial"/>
            <w:b/>
            <w:bCs/>
            <w:color w:val="101010"/>
            <w:kern w:val="0"/>
            <w:sz w:val="22"/>
          </w:rPr>
          <w:t>3. Using JUnit</w:t>
        </w:r>
      </w:hyperlink>
      <w:r w:rsidRPr="00264813">
        <w:rPr>
          <w:rFonts w:ascii="Arial" w:eastAsia="宋体" w:hAnsi="Arial" w:cs="Arial"/>
          <w:color w:val="000000"/>
          <w:kern w:val="0"/>
          <w:sz w:val="22"/>
        </w:rPr>
        <w:t xml:space="preserve"> </w:t>
      </w:r>
    </w:p>
    <w:p w:rsidR="00264813" w:rsidRPr="00264813" w:rsidRDefault="00264813" w:rsidP="00264813">
      <w:pPr>
        <w:widowControl/>
        <w:shd w:val="clear" w:color="auto" w:fill="F1F1F1"/>
        <w:ind w:left="720"/>
        <w:jc w:val="left"/>
        <w:rPr>
          <w:rFonts w:ascii="Arial" w:eastAsia="宋体" w:hAnsi="Arial" w:cs="Arial"/>
          <w:color w:val="000000"/>
          <w:kern w:val="0"/>
          <w:sz w:val="22"/>
        </w:rPr>
      </w:pPr>
      <w:hyperlink r:id="rId11" w:anchor="juniteclipse_prep" w:history="1">
        <w:r w:rsidRPr="00264813">
          <w:rPr>
            <w:rFonts w:ascii="Arial" w:eastAsia="宋体" w:hAnsi="Arial" w:cs="Arial"/>
            <w:b/>
            <w:bCs/>
            <w:color w:val="101010"/>
            <w:kern w:val="0"/>
            <w:sz w:val="22"/>
          </w:rPr>
          <w:t>3.1. Preparation</w:t>
        </w:r>
      </w:hyperlink>
      <w:r w:rsidRPr="00264813">
        <w:rPr>
          <w:rFonts w:ascii="Arial" w:eastAsia="宋体" w:hAnsi="Arial" w:cs="Arial"/>
          <w:color w:val="000000"/>
          <w:kern w:val="0"/>
          <w:sz w:val="22"/>
        </w:rPr>
        <w:t xml:space="preserve"> </w:t>
      </w:r>
    </w:p>
    <w:p w:rsidR="00264813" w:rsidRPr="00264813" w:rsidRDefault="00264813" w:rsidP="00264813">
      <w:pPr>
        <w:widowControl/>
        <w:shd w:val="clear" w:color="auto" w:fill="F1F1F1"/>
        <w:ind w:left="720"/>
        <w:jc w:val="left"/>
        <w:rPr>
          <w:rFonts w:ascii="Arial" w:eastAsia="宋体" w:hAnsi="Arial" w:cs="Arial"/>
          <w:color w:val="000000"/>
          <w:kern w:val="0"/>
          <w:sz w:val="22"/>
        </w:rPr>
      </w:pPr>
      <w:hyperlink r:id="rId12" w:anchor="juniteclipse_class" w:history="1">
        <w:r w:rsidRPr="00264813">
          <w:rPr>
            <w:rFonts w:ascii="Arial" w:eastAsia="宋体" w:hAnsi="Arial" w:cs="Arial"/>
            <w:b/>
            <w:bCs/>
            <w:color w:val="101010"/>
            <w:kern w:val="0"/>
            <w:sz w:val="22"/>
          </w:rPr>
          <w:t>3.2. Create a Java class</w:t>
        </w:r>
      </w:hyperlink>
      <w:r w:rsidRPr="00264813">
        <w:rPr>
          <w:rFonts w:ascii="Arial" w:eastAsia="宋体" w:hAnsi="Arial" w:cs="Arial"/>
          <w:color w:val="000000"/>
          <w:kern w:val="0"/>
          <w:sz w:val="22"/>
        </w:rPr>
        <w:t xml:space="preserve"> </w:t>
      </w:r>
    </w:p>
    <w:p w:rsidR="00264813" w:rsidRPr="00264813" w:rsidRDefault="00264813" w:rsidP="00264813">
      <w:pPr>
        <w:widowControl/>
        <w:shd w:val="clear" w:color="auto" w:fill="F1F1F1"/>
        <w:ind w:left="720"/>
        <w:jc w:val="left"/>
        <w:rPr>
          <w:rFonts w:ascii="Arial" w:eastAsia="宋体" w:hAnsi="Arial" w:cs="Arial"/>
          <w:color w:val="000000"/>
          <w:kern w:val="0"/>
          <w:sz w:val="22"/>
        </w:rPr>
      </w:pPr>
      <w:hyperlink r:id="rId13" w:anchor="juniteclipse_test" w:history="1">
        <w:r w:rsidRPr="00264813">
          <w:rPr>
            <w:rFonts w:ascii="Arial" w:eastAsia="宋体" w:hAnsi="Arial" w:cs="Arial"/>
            <w:b/>
            <w:bCs/>
            <w:color w:val="101010"/>
            <w:kern w:val="0"/>
            <w:sz w:val="22"/>
          </w:rPr>
          <w:t xml:space="preserve">3.3. Create a JUnit test </w:t>
        </w:r>
      </w:hyperlink>
    </w:p>
    <w:p w:rsidR="00264813" w:rsidRPr="00264813" w:rsidRDefault="00264813" w:rsidP="00264813">
      <w:pPr>
        <w:widowControl/>
        <w:shd w:val="clear" w:color="auto" w:fill="F1F1F1"/>
        <w:ind w:left="720"/>
        <w:jc w:val="left"/>
        <w:rPr>
          <w:rFonts w:ascii="Arial" w:eastAsia="宋体" w:hAnsi="Arial" w:cs="Arial"/>
          <w:color w:val="000000"/>
          <w:kern w:val="0"/>
          <w:sz w:val="22"/>
        </w:rPr>
      </w:pPr>
      <w:hyperlink r:id="rId14" w:anchor="juniteclipse_eclipse" w:history="1">
        <w:r w:rsidRPr="00264813">
          <w:rPr>
            <w:rFonts w:ascii="Arial" w:eastAsia="宋体" w:hAnsi="Arial" w:cs="Arial"/>
            <w:b/>
            <w:bCs/>
            <w:color w:val="101010"/>
            <w:kern w:val="0"/>
            <w:sz w:val="22"/>
          </w:rPr>
          <w:t>3.4. Run your test via Eclipse</w:t>
        </w:r>
      </w:hyperlink>
      <w:r w:rsidRPr="00264813">
        <w:rPr>
          <w:rFonts w:ascii="Arial" w:eastAsia="宋体" w:hAnsi="Arial" w:cs="Arial"/>
          <w:color w:val="000000"/>
          <w:kern w:val="0"/>
          <w:sz w:val="22"/>
        </w:rPr>
        <w:t xml:space="preserve"> </w:t>
      </w:r>
    </w:p>
    <w:p w:rsidR="00264813" w:rsidRPr="00264813" w:rsidRDefault="00264813" w:rsidP="00264813">
      <w:pPr>
        <w:widowControl/>
        <w:shd w:val="clear" w:color="auto" w:fill="F1F1F1"/>
        <w:ind w:left="720"/>
        <w:jc w:val="left"/>
        <w:rPr>
          <w:rFonts w:ascii="Arial" w:eastAsia="宋体" w:hAnsi="Arial" w:cs="Arial"/>
          <w:color w:val="000000"/>
          <w:kern w:val="0"/>
          <w:sz w:val="22"/>
        </w:rPr>
      </w:pPr>
      <w:hyperlink r:id="rId15" w:anchor="juniteclipse_code" w:history="1">
        <w:r w:rsidRPr="00264813">
          <w:rPr>
            <w:rFonts w:ascii="Arial" w:eastAsia="宋体" w:hAnsi="Arial" w:cs="Arial"/>
            <w:b/>
            <w:bCs/>
            <w:color w:val="101010"/>
            <w:kern w:val="0"/>
            <w:sz w:val="22"/>
          </w:rPr>
          <w:t>3.5. Run your test via code</w:t>
        </w:r>
      </w:hyperlink>
      <w:r w:rsidRPr="00264813">
        <w:rPr>
          <w:rFonts w:ascii="Arial" w:eastAsia="宋体" w:hAnsi="Arial" w:cs="Arial"/>
          <w:color w:val="000000"/>
          <w:kern w:val="0"/>
          <w:sz w:val="22"/>
        </w:rPr>
        <w:t xml:space="preserve"> </w:t>
      </w:r>
    </w:p>
    <w:p w:rsidR="00264813" w:rsidRPr="00264813" w:rsidRDefault="00264813" w:rsidP="00264813">
      <w:pPr>
        <w:widowControl/>
        <w:shd w:val="clear" w:color="auto" w:fill="F1F1F1"/>
        <w:jc w:val="left"/>
        <w:rPr>
          <w:rFonts w:ascii="Arial" w:eastAsia="宋体" w:hAnsi="Arial" w:cs="Arial"/>
          <w:color w:val="000000"/>
          <w:kern w:val="0"/>
          <w:sz w:val="22"/>
        </w:rPr>
      </w:pPr>
      <w:hyperlink r:id="rId16" w:anchor="usingjunit" w:history="1">
        <w:r w:rsidRPr="00264813">
          <w:rPr>
            <w:rFonts w:ascii="Arial" w:eastAsia="宋体" w:hAnsi="Arial" w:cs="Arial"/>
            <w:b/>
            <w:bCs/>
            <w:color w:val="101010"/>
            <w:kern w:val="0"/>
            <w:sz w:val="22"/>
          </w:rPr>
          <w:t>4. JUnit (more) in Detail</w:t>
        </w:r>
      </w:hyperlink>
      <w:r w:rsidRPr="00264813">
        <w:rPr>
          <w:rFonts w:ascii="Arial" w:eastAsia="宋体" w:hAnsi="Arial" w:cs="Arial"/>
          <w:color w:val="000000"/>
          <w:kern w:val="0"/>
          <w:sz w:val="22"/>
        </w:rPr>
        <w:t xml:space="preserve"> </w:t>
      </w:r>
    </w:p>
    <w:p w:rsidR="00264813" w:rsidRPr="00264813" w:rsidRDefault="00264813" w:rsidP="00264813">
      <w:pPr>
        <w:widowControl/>
        <w:shd w:val="clear" w:color="auto" w:fill="F1F1F1"/>
        <w:ind w:left="720"/>
        <w:jc w:val="left"/>
        <w:rPr>
          <w:rFonts w:ascii="Arial" w:eastAsia="宋体" w:hAnsi="Arial" w:cs="Arial"/>
          <w:color w:val="000000"/>
          <w:kern w:val="0"/>
          <w:sz w:val="22"/>
        </w:rPr>
      </w:pPr>
      <w:hyperlink r:id="rId17" w:anchor="usingjunit_staticimports" w:history="1">
        <w:r w:rsidRPr="00264813">
          <w:rPr>
            <w:rFonts w:ascii="Arial" w:eastAsia="宋体" w:hAnsi="Arial" w:cs="Arial"/>
            <w:b/>
            <w:bCs/>
            <w:color w:val="101010"/>
            <w:kern w:val="0"/>
            <w:sz w:val="22"/>
          </w:rPr>
          <w:t>4.1. Static imports with Eclipse</w:t>
        </w:r>
      </w:hyperlink>
      <w:r w:rsidRPr="00264813">
        <w:rPr>
          <w:rFonts w:ascii="Arial" w:eastAsia="宋体" w:hAnsi="Arial" w:cs="Arial"/>
          <w:color w:val="000000"/>
          <w:kern w:val="0"/>
          <w:sz w:val="22"/>
        </w:rPr>
        <w:t xml:space="preserve"> </w:t>
      </w:r>
    </w:p>
    <w:p w:rsidR="00264813" w:rsidRPr="00264813" w:rsidRDefault="00264813" w:rsidP="00264813">
      <w:pPr>
        <w:widowControl/>
        <w:shd w:val="clear" w:color="auto" w:fill="F1F1F1"/>
        <w:ind w:left="720"/>
        <w:jc w:val="left"/>
        <w:rPr>
          <w:rFonts w:ascii="Arial" w:eastAsia="宋体" w:hAnsi="Arial" w:cs="Arial"/>
          <w:color w:val="000000"/>
          <w:kern w:val="0"/>
          <w:sz w:val="22"/>
        </w:rPr>
      </w:pPr>
      <w:hyperlink r:id="rId18" w:anchor="usingjunit_annotations" w:history="1">
        <w:r w:rsidRPr="00264813">
          <w:rPr>
            <w:rFonts w:ascii="Arial" w:eastAsia="宋体" w:hAnsi="Arial" w:cs="Arial"/>
            <w:b/>
            <w:bCs/>
            <w:color w:val="101010"/>
            <w:kern w:val="0"/>
            <w:sz w:val="22"/>
          </w:rPr>
          <w:t>4.2. Annotations</w:t>
        </w:r>
      </w:hyperlink>
      <w:r w:rsidRPr="00264813">
        <w:rPr>
          <w:rFonts w:ascii="Arial" w:eastAsia="宋体" w:hAnsi="Arial" w:cs="Arial"/>
          <w:color w:val="000000"/>
          <w:kern w:val="0"/>
          <w:sz w:val="22"/>
        </w:rPr>
        <w:t xml:space="preserve"> </w:t>
      </w:r>
    </w:p>
    <w:p w:rsidR="00264813" w:rsidRPr="00264813" w:rsidRDefault="00264813" w:rsidP="00264813">
      <w:pPr>
        <w:widowControl/>
        <w:shd w:val="clear" w:color="auto" w:fill="F1F1F1"/>
        <w:ind w:left="720"/>
        <w:jc w:val="left"/>
        <w:rPr>
          <w:rFonts w:ascii="Arial" w:eastAsia="宋体" w:hAnsi="Arial" w:cs="Arial"/>
          <w:color w:val="000000"/>
          <w:kern w:val="0"/>
          <w:sz w:val="22"/>
        </w:rPr>
      </w:pPr>
      <w:hyperlink r:id="rId19" w:anchor="usingjunit_asserts" w:history="1">
        <w:r w:rsidRPr="00264813">
          <w:rPr>
            <w:rFonts w:ascii="Arial" w:eastAsia="宋体" w:hAnsi="Arial" w:cs="Arial"/>
            <w:b/>
            <w:bCs/>
            <w:color w:val="101010"/>
            <w:kern w:val="0"/>
            <w:sz w:val="22"/>
          </w:rPr>
          <w:t>4.3. Assert statements</w:t>
        </w:r>
      </w:hyperlink>
      <w:r w:rsidRPr="00264813">
        <w:rPr>
          <w:rFonts w:ascii="Arial" w:eastAsia="宋体" w:hAnsi="Arial" w:cs="Arial"/>
          <w:color w:val="000000"/>
          <w:kern w:val="0"/>
          <w:sz w:val="22"/>
        </w:rPr>
        <w:t xml:space="preserve"> </w:t>
      </w:r>
    </w:p>
    <w:p w:rsidR="00264813" w:rsidRPr="00264813" w:rsidRDefault="00264813" w:rsidP="00264813">
      <w:pPr>
        <w:widowControl/>
        <w:shd w:val="clear" w:color="auto" w:fill="F1F1F1"/>
        <w:jc w:val="left"/>
        <w:rPr>
          <w:rFonts w:ascii="Arial" w:eastAsia="宋体" w:hAnsi="Arial" w:cs="Arial"/>
          <w:color w:val="000000"/>
          <w:kern w:val="0"/>
          <w:sz w:val="22"/>
        </w:rPr>
      </w:pPr>
      <w:hyperlink r:id="rId20" w:anchor="easymock" w:history="1">
        <w:r w:rsidRPr="00264813">
          <w:rPr>
            <w:rFonts w:ascii="Arial" w:eastAsia="宋体" w:hAnsi="Arial" w:cs="Arial"/>
            <w:b/>
            <w:bCs/>
            <w:color w:val="101010"/>
            <w:kern w:val="0"/>
            <w:sz w:val="22"/>
          </w:rPr>
          <w:t xml:space="preserve">5. Mocking with EasyMock </w:t>
        </w:r>
      </w:hyperlink>
    </w:p>
    <w:p w:rsidR="00264813" w:rsidRPr="00264813" w:rsidRDefault="00264813" w:rsidP="00264813">
      <w:pPr>
        <w:widowControl/>
        <w:shd w:val="clear" w:color="auto" w:fill="F1F1F1"/>
        <w:jc w:val="left"/>
        <w:rPr>
          <w:rFonts w:ascii="Arial" w:eastAsia="宋体" w:hAnsi="Arial" w:cs="Arial"/>
          <w:color w:val="000000"/>
          <w:kern w:val="0"/>
          <w:sz w:val="22"/>
        </w:rPr>
      </w:pPr>
      <w:hyperlink r:id="rId21" w:anchor="thankyou" w:history="1">
        <w:r w:rsidRPr="00264813">
          <w:rPr>
            <w:rFonts w:ascii="Arial" w:eastAsia="宋体" w:hAnsi="Arial" w:cs="Arial"/>
            <w:b/>
            <w:bCs/>
            <w:color w:val="101010"/>
            <w:kern w:val="0"/>
            <w:sz w:val="22"/>
          </w:rPr>
          <w:t xml:space="preserve">6. Thank you </w:t>
        </w:r>
      </w:hyperlink>
    </w:p>
    <w:p w:rsidR="00264813" w:rsidRPr="00264813" w:rsidRDefault="00264813" w:rsidP="00264813">
      <w:pPr>
        <w:widowControl/>
        <w:shd w:val="clear" w:color="auto" w:fill="F1F1F1"/>
        <w:jc w:val="left"/>
        <w:rPr>
          <w:rFonts w:ascii="Arial" w:eastAsia="宋体" w:hAnsi="Arial" w:cs="Arial"/>
          <w:color w:val="000000"/>
          <w:kern w:val="0"/>
          <w:sz w:val="22"/>
        </w:rPr>
      </w:pPr>
      <w:hyperlink r:id="rId22" w:anchor="questions" w:history="1">
        <w:r w:rsidRPr="00264813">
          <w:rPr>
            <w:rFonts w:ascii="Arial" w:eastAsia="宋体" w:hAnsi="Arial" w:cs="Arial"/>
            <w:b/>
            <w:bCs/>
            <w:color w:val="101010"/>
            <w:kern w:val="0"/>
            <w:sz w:val="22"/>
          </w:rPr>
          <w:t>7. Questions and Discussion</w:t>
        </w:r>
      </w:hyperlink>
      <w:r w:rsidRPr="00264813">
        <w:rPr>
          <w:rFonts w:ascii="Arial" w:eastAsia="宋体" w:hAnsi="Arial" w:cs="Arial"/>
          <w:color w:val="000000"/>
          <w:kern w:val="0"/>
          <w:sz w:val="22"/>
        </w:rPr>
        <w:t xml:space="preserve"> </w:t>
      </w:r>
    </w:p>
    <w:p w:rsidR="00264813" w:rsidRPr="00264813" w:rsidRDefault="00264813" w:rsidP="00264813">
      <w:pPr>
        <w:widowControl/>
        <w:shd w:val="clear" w:color="auto" w:fill="F1F1F1"/>
        <w:jc w:val="left"/>
        <w:rPr>
          <w:rFonts w:ascii="Arial" w:eastAsia="宋体" w:hAnsi="Arial" w:cs="Arial"/>
          <w:color w:val="000000"/>
          <w:kern w:val="0"/>
          <w:sz w:val="22"/>
        </w:rPr>
      </w:pPr>
      <w:hyperlink r:id="rId23" w:anchor="resources" w:history="1">
        <w:r w:rsidRPr="00264813">
          <w:rPr>
            <w:rFonts w:ascii="Arial" w:eastAsia="宋体" w:hAnsi="Arial" w:cs="Arial"/>
            <w:b/>
            <w:bCs/>
            <w:color w:val="101010"/>
            <w:kern w:val="0"/>
            <w:sz w:val="22"/>
          </w:rPr>
          <w:t>8. Links and Literature</w:t>
        </w:r>
      </w:hyperlink>
      <w:r w:rsidRPr="00264813">
        <w:rPr>
          <w:rFonts w:ascii="Arial" w:eastAsia="宋体" w:hAnsi="Arial" w:cs="Arial"/>
          <w:color w:val="000000"/>
          <w:kern w:val="0"/>
          <w:sz w:val="22"/>
        </w:rPr>
        <w:t xml:space="preserve"> </w:t>
      </w:r>
    </w:p>
    <w:p w:rsidR="00264813" w:rsidRPr="00264813" w:rsidRDefault="00264813" w:rsidP="00264813">
      <w:pPr>
        <w:widowControl/>
        <w:shd w:val="clear" w:color="auto" w:fill="F1F1F1"/>
        <w:ind w:left="720"/>
        <w:jc w:val="left"/>
        <w:rPr>
          <w:rFonts w:ascii="Arial" w:eastAsia="宋体" w:hAnsi="Arial" w:cs="Arial"/>
          <w:color w:val="000000"/>
          <w:kern w:val="0"/>
          <w:sz w:val="22"/>
        </w:rPr>
      </w:pPr>
      <w:hyperlink r:id="rId24" w:anchor="junit_links" w:history="1">
        <w:r w:rsidRPr="00264813">
          <w:rPr>
            <w:rFonts w:ascii="Arial" w:eastAsia="宋体" w:hAnsi="Arial" w:cs="Arial"/>
            <w:b/>
            <w:bCs/>
            <w:color w:val="101010"/>
            <w:kern w:val="0"/>
            <w:sz w:val="22"/>
          </w:rPr>
          <w:t xml:space="preserve">8.1. JUnit Resources </w:t>
        </w:r>
      </w:hyperlink>
    </w:p>
    <w:p w:rsidR="00264813" w:rsidRPr="00264813" w:rsidRDefault="00264813" w:rsidP="00264813">
      <w:pPr>
        <w:widowControl/>
        <w:shd w:val="clear" w:color="auto" w:fill="F1F1F1"/>
        <w:ind w:left="720"/>
        <w:jc w:val="left"/>
        <w:rPr>
          <w:rFonts w:ascii="Arial" w:eastAsia="宋体" w:hAnsi="Arial" w:cs="Arial"/>
          <w:color w:val="000000"/>
          <w:kern w:val="0"/>
          <w:sz w:val="22"/>
        </w:rPr>
      </w:pPr>
      <w:hyperlink r:id="rId25" w:anchor="resources_general" w:history="1">
        <w:r w:rsidRPr="00264813">
          <w:rPr>
            <w:rFonts w:ascii="Arial" w:eastAsia="宋体" w:hAnsi="Arial" w:cs="Arial"/>
            <w:b/>
            <w:bCs/>
            <w:color w:val="101010"/>
            <w:kern w:val="0"/>
            <w:sz w:val="22"/>
          </w:rPr>
          <w:t xml:space="preserve">8.2. </w:t>
        </w:r>
        <w:proofErr w:type="gramStart"/>
        <w:r w:rsidRPr="00264813">
          <w:rPr>
            <w:rFonts w:ascii="Arial" w:eastAsia="宋体" w:hAnsi="Arial" w:cs="Arial"/>
            <w:b/>
            <w:bCs/>
            <w:color w:val="101010"/>
            <w:kern w:val="0"/>
            <w:sz w:val="22"/>
          </w:rPr>
          <w:t>vogella</w:t>
        </w:r>
        <w:proofErr w:type="gramEnd"/>
        <w:r w:rsidRPr="00264813">
          <w:rPr>
            <w:rFonts w:ascii="Arial" w:eastAsia="宋体" w:hAnsi="Arial" w:cs="Arial"/>
            <w:b/>
            <w:bCs/>
            <w:color w:val="101010"/>
            <w:kern w:val="0"/>
            <w:sz w:val="22"/>
          </w:rPr>
          <w:t xml:space="preserve"> Resources</w:t>
        </w:r>
      </w:hyperlink>
      <w:r w:rsidRPr="00264813">
        <w:rPr>
          <w:rFonts w:ascii="Arial" w:eastAsia="宋体" w:hAnsi="Arial" w:cs="Arial"/>
          <w:color w:val="000000"/>
          <w:kern w:val="0"/>
          <w:sz w:val="22"/>
        </w:rPr>
        <w:t xml:space="preserve"> </w:t>
      </w:r>
    </w:p>
    <w:p w:rsidR="00264813" w:rsidRPr="00264813" w:rsidRDefault="00264813" w:rsidP="00264813">
      <w:pPr>
        <w:widowControl/>
        <w:shd w:val="clear" w:color="auto" w:fill="FFFFFF"/>
        <w:jc w:val="left"/>
        <w:rPr>
          <w:rFonts w:ascii="Arial" w:eastAsia="宋体" w:hAnsi="Arial" w:cs="Arial"/>
          <w:color w:val="000000"/>
          <w:kern w:val="0"/>
          <w:sz w:val="24"/>
          <w:szCs w:val="24"/>
        </w:rPr>
      </w:pPr>
      <w:r w:rsidRPr="00264813">
        <w:rPr>
          <w:rFonts w:ascii="Arial" w:eastAsia="宋体" w:hAnsi="Arial" w:cs="Arial"/>
          <w:color w:val="000000"/>
          <w:kern w:val="0"/>
          <w:sz w:val="24"/>
          <w:szCs w:val="24"/>
        </w:rPr>
        <w:t xml:space="preserve">This tutorial is part of this Kindle book: </w:t>
      </w:r>
    </w:p>
    <w:p w:rsidR="00264813" w:rsidRPr="00264813" w:rsidRDefault="00264813" w:rsidP="00264813">
      <w:pPr>
        <w:widowControl/>
        <w:shd w:val="clear" w:color="auto" w:fill="FFFFFF"/>
        <w:jc w:val="left"/>
        <w:rPr>
          <w:rFonts w:ascii="Arial" w:eastAsia="宋体" w:hAnsi="Arial" w:cs="Arial"/>
          <w:color w:val="000000"/>
          <w:kern w:val="0"/>
          <w:sz w:val="24"/>
          <w:szCs w:val="24"/>
        </w:rPr>
      </w:pPr>
      <w:r>
        <w:rPr>
          <w:rFonts w:ascii="Arial" w:eastAsia="宋体" w:hAnsi="Arial" w:cs="Arial"/>
          <w:b/>
          <w:bCs/>
          <w:noProof/>
          <w:color w:val="101010"/>
          <w:kern w:val="0"/>
          <w:sz w:val="24"/>
          <w:szCs w:val="24"/>
        </w:rPr>
        <w:drawing>
          <wp:inline distT="0" distB="0" distL="0" distR="0">
            <wp:extent cx="1428750" cy="1905000"/>
            <wp:effectExtent l="0" t="0" r="0" b="0"/>
            <wp:docPr id="9" name="图片 9" descr="Kindle Edition">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indle Edition">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28750" cy="1905000"/>
                    </a:xfrm>
                    <a:prstGeom prst="rect">
                      <a:avLst/>
                    </a:prstGeom>
                    <a:noFill/>
                    <a:ln>
                      <a:noFill/>
                    </a:ln>
                  </pic:spPr>
                </pic:pic>
              </a:graphicData>
            </a:graphic>
          </wp:inline>
        </w:drawing>
      </w:r>
    </w:p>
    <w:p w:rsidR="00264813" w:rsidRPr="00264813" w:rsidRDefault="00264813" w:rsidP="00264813">
      <w:pPr>
        <w:widowControl/>
        <w:shd w:val="clear" w:color="auto" w:fill="FFFFFF"/>
        <w:spacing w:before="150" w:after="150"/>
        <w:jc w:val="left"/>
        <w:outlineLvl w:val="1"/>
        <w:rPr>
          <w:rFonts w:ascii="Arial" w:eastAsia="宋体" w:hAnsi="Arial" w:cs="Arial"/>
          <w:b/>
          <w:bCs/>
          <w:color w:val="111111"/>
          <w:kern w:val="0"/>
          <w:sz w:val="48"/>
          <w:szCs w:val="48"/>
        </w:rPr>
      </w:pPr>
      <w:bookmarkStart w:id="3" w:name="unittesting"/>
      <w:bookmarkEnd w:id="3"/>
      <w:r w:rsidRPr="00264813">
        <w:rPr>
          <w:rFonts w:ascii="Arial" w:eastAsia="宋体" w:hAnsi="Arial" w:cs="Arial"/>
          <w:b/>
          <w:bCs/>
          <w:color w:val="111111"/>
          <w:kern w:val="0"/>
          <w:sz w:val="48"/>
          <w:szCs w:val="48"/>
        </w:rPr>
        <w:t xml:space="preserve">1. Introduction </w:t>
      </w:r>
    </w:p>
    <w:p w:rsidR="00264813" w:rsidRPr="00264813" w:rsidRDefault="00264813" w:rsidP="00264813">
      <w:pPr>
        <w:widowControl/>
        <w:shd w:val="clear" w:color="auto" w:fill="FFFFFF"/>
        <w:spacing w:before="100" w:beforeAutospacing="1" w:after="100" w:afterAutospacing="1"/>
        <w:jc w:val="left"/>
        <w:outlineLvl w:val="2"/>
        <w:rPr>
          <w:rFonts w:ascii="Arial" w:eastAsia="宋体" w:hAnsi="Arial" w:cs="Arial"/>
          <w:b/>
          <w:bCs/>
          <w:color w:val="000000"/>
          <w:kern w:val="0"/>
          <w:sz w:val="27"/>
          <w:szCs w:val="27"/>
        </w:rPr>
      </w:pPr>
      <w:bookmarkStart w:id="4" w:name="junit_intro"/>
      <w:bookmarkEnd w:id="4"/>
      <w:r w:rsidRPr="00264813">
        <w:rPr>
          <w:rFonts w:ascii="Arial" w:eastAsia="宋体" w:hAnsi="Arial" w:cs="Arial"/>
          <w:b/>
          <w:bCs/>
          <w:color w:val="000000"/>
          <w:kern w:val="0"/>
          <w:sz w:val="27"/>
          <w:szCs w:val="27"/>
        </w:rPr>
        <w:t xml:space="preserve">1.1. Unit Testing </w:t>
      </w:r>
    </w:p>
    <w:p w:rsidR="00264813" w:rsidRPr="00264813" w:rsidRDefault="00264813" w:rsidP="00264813">
      <w:pPr>
        <w:widowControl/>
        <w:shd w:val="clear" w:color="auto" w:fill="FFFFFF"/>
        <w:spacing w:before="100" w:beforeAutospacing="1" w:after="100" w:afterAutospacing="1"/>
        <w:jc w:val="left"/>
        <w:rPr>
          <w:rFonts w:ascii="Arial" w:eastAsia="宋体" w:hAnsi="Arial" w:cs="Arial"/>
          <w:color w:val="000000"/>
          <w:kern w:val="0"/>
          <w:sz w:val="24"/>
          <w:szCs w:val="24"/>
        </w:rPr>
      </w:pPr>
      <w:r w:rsidRPr="00264813">
        <w:rPr>
          <w:rFonts w:ascii="Arial" w:eastAsia="宋体" w:hAnsi="Arial" w:cs="Arial"/>
          <w:color w:val="000000"/>
          <w:kern w:val="0"/>
          <w:sz w:val="24"/>
          <w:szCs w:val="24"/>
        </w:rPr>
        <w:t xml:space="preserve">A unit test is a piece of code written by a developer that executes a specific functionality in the code under test. Unit tests ensure that code is working as intended and validate that this is still the case after code changes. </w:t>
      </w:r>
    </w:p>
    <w:p w:rsidR="00264813" w:rsidRPr="00264813" w:rsidRDefault="00264813" w:rsidP="00264813">
      <w:pPr>
        <w:widowControl/>
        <w:shd w:val="clear" w:color="auto" w:fill="FFFFFF"/>
        <w:spacing w:before="100" w:beforeAutospacing="1" w:after="100" w:afterAutospacing="1"/>
        <w:jc w:val="left"/>
        <w:outlineLvl w:val="2"/>
        <w:rPr>
          <w:rFonts w:ascii="Arial" w:eastAsia="宋体" w:hAnsi="Arial" w:cs="Arial"/>
          <w:b/>
          <w:bCs/>
          <w:color w:val="000000"/>
          <w:kern w:val="0"/>
          <w:sz w:val="27"/>
          <w:szCs w:val="27"/>
        </w:rPr>
      </w:pPr>
      <w:bookmarkStart w:id="5" w:name="unittesting_junit"/>
      <w:bookmarkEnd w:id="5"/>
      <w:r w:rsidRPr="00264813">
        <w:rPr>
          <w:rFonts w:ascii="Arial" w:eastAsia="宋体" w:hAnsi="Arial" w:cs="Arial"/>
          <w:b/>
          <w:bCs/>
          <w:color w:val="000000"/>
          <w:kern w:val="0"/>
          <w:sz w:val="27"/>
          <w:szCs w:val="27"/>
        </w:rPr>
        <w:t xml:space="preserve">1.2. Unit Testing with </w:t>
      </w:r>
      <w:proofErr w:type="spellStart"/>
      <w:r w:rsidRPr="00264813">
        <w:rPr>
          <w:rFonts w:ascii="Arial" w:eastAsia="宋体" w:hAnsi="Arial" w:cs="Arial"/>
          <w:b/>
          <w:bCs/>
          <w:color w:val="000000"/>
          <w:kern w:val="0"/>
          <w:sz w:val="27"/>
          <w:szCs w:val="27"/>
        </w:rPr>
        <w:t>JUnit</w:t>
      </w:r>
      <w:proofErr w:type="spellEnd"/>
      <w:r w:rsidRPr="00264813">
        <w:rPr>
          <w:rFonts w:ascii="Arial" w:eastAsia="宋体" w:hAnsi="Arial" w:cs="Arial"/>
          <w:b/>
          <w:bCs/>
          <w:color w:val="000000"/>
          <w:kern w:val="0"/>
          <w:sz w:val="27"/>
          <w:szCs w:val="27"/>
        </w:rPr>
        <w:t xml:space="preserve"> </w:t>
      </w:r>
    </w:p>
    <w:p w:rsidR="00264813" w:rsidRPr="00264813" w:rsidRDefault="00264813" w:rsidP="00264813">
      <w:pPr>
        <w:widowControl/>
        <w:shd w:val="clear" w:color="auto" w:fill="FFFFFF"/>
        <w:spacing w:before="100" w:beforeAutospacing="1" w:after="100" w:afterAutospacing="1"/>
        <w:jc w:val="left"/>
        <w:rPr>
          <w:rFonts w:ascii="Arial" w:eastAsia="宋体" w:hAnsi="Arial" w:cs="Arial"/>
          <w:color w:val="000000"/>
          <w:kern w:val="0"/>
          <w:sz w:val="24"/>
          <w:szCs w:val="24"/>
        </w:rPr>
      </w:pPr>
      <w:proofErr w:type="spellStart"/>
      <w:r w:rsidRPr="00264813">
        <w:rPr>
          <w:rFonts w:ascii="Arial" w:eastAsia="宋体" w:hAnsi="Arial" w:cs="Arial"/>
          <w:color w:val="000000"/>
          <w:kern w:val="0"/>
          <w:sz w:val="24"/>
          <w:szCs w:val="24"/>
        </w:rPr>
        <w:t>JUnit</w:t>
      </w:r>
      <w:proofErr w:type="spellEnd"/>
      <w:r w:rsidRPr="00264813">
        <w:rPr>
          <w:rFonts w:ascii="Arial" w:eastAsia="宋体" w:hAnsi="Arial" w:cs="Arial"/>
          <w:color w:val="000000"/>
          <w:kern w:val="0"/>
          <w:sz w:val="24"/>
          <w:szCs w:val="24"/>
        </w:rPr>
        <w:t xml:space="preserve"> 4.x is a test framework which uses annotations to identify methods that are tests. </w:t>
      </w:r>
      <w:proofErr w:type="spellStart"/>
      <w:r w:rsidRPr="00264813">
        <w:rPr>
          <w:rFonts w:ascii="Arial" w:eastAsia="宋体" w:hAnsi="Arial" w:cs="Arial"/>
          <w:color w:val="000000"/>
          <w:kern w:val="0"/>
          <w:sz w:val="24"/>
          <w:szCs w:val="24"/>
        </w:rPr>
        <w:t>JUnit</w:t>
      </w:r>
      <w:proofErr w:type="spellEnd"/>
      <w:r w:rsidRPr="00264813">
        <w:rPr>
          <w:rFonts w:ascii="Arial" w:eastAsia="宋体" w:hAnsi="Arial" w:cs="Arial"/>
          <w:color w:val="000000"/>
          <w:kern w:val="0"/>
          <w:sz w:val="24"/>
          <w:szCs w:val="24"/>
        </w:rPr>
        <w:t xml:space="preserve"> assumes that all test methods can be executed in an arbitrary order. Therefore tests should not depend on other tests. </w:t>
      </w:r>
    </w:p>
    <w:p w:rsidR="00264813" w:rsidRPr="00264813" w:rsidRDefault="00264813" w:rsidP="00264813">
      <w:pPr>
        <w:widowControl/>
        <w:shd w:val="clear" w:color="auto" w:fill="FFFFFF"/>
        <w:spacing w:before="100" w:beforeAutospacing="1" w:after="100" w:afterAutospacing="1"/>
        <w:jc w:val="left"/>
        <w:rPr>
          <w:rFonts w:ascii="Arial" w:eastAsia="宋体" w:hAnsi="Arial" w:cs="Arial"/>
          <w:color w:val="000000"/>
          <w:kern w:val="0"/>
          <w:sz w:val="24"/>
          <w:szCs w:val="24"/>
        </w:rPr>
      </w:pPr>
      <w:r w:rsidRPr="00264813">
        <w:rPr>
          <w:rFonts w:ascii="Arial" w:eastAsia="宋体" w:hAnsi="Arial" w:cs="Arial"/>
          <w:color w:val="000000"/>
          <w:kern w:val="0"/>
          <w:sz w:val="24"/>
          <w:szCs w:val="24"/>
        </w:rPr>
        <w:t xml:space="preserve">To write a test with </w:t>
      </w:r>
      <w:proofErr w:type="spellStart"/>
      <w:r w:rsidRPr="00264813">
        <w:rPr>
          <w:rFonts w:ascii="Arial" w:eastAsia="宋体" w:hAnsi="Arial" w:cs="Arial"/>
          <w:color w:val="000000"/>
          <w:kern w:val="0"/>
          <w:sz w:val="24"/>
          <w:szCs w:val="24"/>
        </w:rPr>
        <w:t>JUnit</w:t>
      </w:r>
      <w:proofErr w:type="spellEnd"/>
      <w:r w:rsidRPr="00264813">
        <w:rPr>
          <w:rFonts w:ascii="Arial" w:eastAsia="宋体" w:hAnsi="Arial" w:cs="Arial"/>
          <w:color w:val="000000"/>
          <w:kern w:val="0"/>
          <w:sz w:val="24"/>
          <w:szCs w:val="24"/>
        </w:rPr>
        <w:t xml:space="preserve"> </w:t>
      </w:r>
    </w:p>
    <w:p w:rsidR="00264813" w:rsidRPr="00264813" w:rsidRDefault="00264813" w:rsidP="00264813">
      <w:pPr>
        <w:widowControl/>
        <w:numPr>
          <w:ilvl w:val="0"/>
          <w:numId w:val="1"/>
        </w:numPr>
        <w:shd w:val="clear" w:color="auto" w:fill="FFFFFF"/>
        <w:spacing w:before="100" w:beforeAutospacing="1" w:after="100" w:afterAutospacing="1"/>
        <w:jc w:val="left"/>
        <w:rPr>
          <w:rFonts w:ascii="Arial" w:eastAsia="宋体" w:hAnsi="Arial" w:cs="Arial"/>
          <w:color w:val="000000"/>
          <w:kern w:val="0"/>
          <w:sz w:val="24"/>
          <w:szCs w:val="24"/>
        </w:rPr>
      </w:pPr>
      <w:r w:rsidRPr="00264813">
        <w:rPr>
          <w:rFonts w:ascii="Arial" w:eastAsia="宋体" w:hAnsi="Arial" w:cs="Arial"/>
          <w:color w:val="000000"/>
          <w:kern w:val="0"/>
          <w:sz w:val="24"/>
          <w:szCs w:val="24"/>
        </w:rPr>
        <w:t>Annotate a method with @</w:t>
      </w:r>
      <w:proofErr w:type="spellStart"/>
      <w:r w:rsidRPr="00264813">
        <w:rPr>
          <w:rFonts w:ascii="Arial" w:eastAsia="宋体" w:hAnsi="Arial" w:cs="Arial"/>
          <w:color w:val="000000"/>
          <w:kern w:val="0"/>
          <w:sz w:val="24"/>
          <w:szCs w:val="24"/>
        </w:rPr>
        <w:t>org.junit.Test</w:t>
      </w:r>
      <w:proofErr w:type="spellEnd"/>
    </w:p>
    <w:p w:rsidR="00264813" w:rsidRPr="00264813" w:rsidRDefault="00264813" w:rsidP="00264813">
      <w:pPr>
        <w:widowControl/>
        <w:numPr>
          <w:ilvl w:val="0"/>
          <w:numId w:val="1"/>
        </w:numPr>
        <w:shd w:val="clear" w:color="auto" w:fill="FFFFFF"/>
        <w:spacing w:before="100" w:beforeAutospacing="1" w:after="100" w:afterAutospacing="1"/>
        <w:jc w:val="left"/>
        <w:rPr>
          <w:rFonts w:ascii="Arial" w:eastAsia="宋体" w:hAnsi="Arial" w:cs="Arial"/>
          <w:color w:val="000000"/>
          <w:kern w:val="0"/>
          <w:sz w:val="24"/>
          <w:szCs w:val="24"/>
        </w:rPr>
      </w:pPr>
      <w:r w:rsidRPr="00264813">
        <w:rPr>
          <w:rFonts w:ascii="Arial" w:eastAsia="宋体" w:hAnsi="Arial" w:cs="Arial"/>
          <w:color w:val="000000"/>
          <w:kern w:val="0"/>
          <w:sz w:val="24"/>
          <w:szCs w:val="24"/>
        </w:rPr>
        <w:lastRenderedPageBreak/>
        <w:t xml:space="preserve">Use a method provided by </w:t>
      </w:r>
      <w:proofErr w:type="spellStart"/>
      <w:r w:rsidRPr="00264813">
        <w:rPr>
          <w:rFonts w:ascii="Arial" w:eastAsia="宋体" w:hAnsi="Arial" w:cs="Arial"/>
          <w:color w:val="000000"/>
          <w:kern w:val="0"/>
          <w:sz w:val="24"/>
          <w:szCs w:val="24"/>
        </w:rPr>
        <w:t>JUnit</w:t>
      </w:r>
      <w:proofErr w:type="spellEnd"/>
      <w:r w:rsidRPr="00264813">
        <w:rPr>
          <w:rFonts w:ascii="Arial" w:eastAsia="宋体" w:hAnsi="Arial" w:cs="Arial"/>
          <w:color w:val="000000"/>
          <w:kern w:val="0"/>
          <w:sz w:val="24"/>
          <w:szCs w:val="24"/>
        </w:rPr>
        <w:t xml:space="preserve"> to check the expected result of the code execution versus the actual result </w:t>
      </w:r>
    </w:p>
    <w:p w:rsidR="00264813" w:rsidRPr="00264813" w:rsidRDefault="00264813" w:rsidP="00264813">
      <w:pPr>
        <w:widowControl/>
        <w:shd w:val="clear" w:color="auto" w:fill="FFFFFF"/>
        <w:spacing w:before="100" w:beforeAutospacing="1" w:after="100" w:afterAutospacing="1"/>
        <w:jc w:val="left"/>
        <w:rPr>
          <w:rFonts w:ascii="Arial" w:eastAsia="宋体" w:hAnsi="Arial" w:cs="Arial"/>
          <w:color w:val="000000"/>
          <w:kern w:val="0"/>
          <w:sz w:val="24"/>
          <w:szCs w:val="24"/>
        </w:rPr>
      </w:pPr>
      <w:r w:rsidRPr="00264813">
        <w:rPr>
          <w:rFonts w:ascii="Arial" w:eastAsia="宋体" w:hAnsi="Arial" w:cs="Arial"/>
          <w:color w:val="000000"/>
          <w:kern w:val="0"/>
          <w:sz w:val="24"/>
          <w:szCs w:val="24"/>
        </w:rPr>
        <w:t>You can use Eclipse or the class "</w:t>
      </w:r>
      <w:proofErr w:type="spellStart"/>
      <w:r w:rsidRPr="00264813">
        <w:rPr>
          <w:rFonts w:ascii="Arial" w:eastAsia="宋体" w:hAnsi="Arial" w:cs="Arial"/>
          <w:color w:val="000000"/>
          <w:kern w:val="0"/>
          <w:sz w:val="24"/>
          <w:szCs w:val="24"/>
        </w:rPr>
        <w:t>org.junit.runner.JUnitCore</w:t>
      </w:r>
      <w:proofErr w:type="spellEnd"/>
      <w:r w:rsidRPr="00264813">
        <w:rPr>
          <w:rFonts w:ascii="Arial" w:eastAsia="宋体" w:hAnsi="Arial" w:cs="Arial"/>
          <w:color w:val="000000"/>
          <w:kern w:val="0"/>
          <w:sz w:val="24"/>
          <w:szCs w:val="24"/>
        </w:rPr>
        <w:t xml:space="preserve">" to run the test. </w:t>
      </w:r>
    </w:p>
    <w:p w:rsidR="00264813" w:rsidRPr="00264813" w:rsidRDefault="00264813" w:rsidP="00264813">
      <w:pPr>
        <w:widowControl/>
        <w:shd w:val="clear" w:color="auto" w:fill="FFFFFF"/>
        <w:spacing w:before="150" w:after="150"/>
        <w:jc w:val="left"/>
        <w:outlineLvl w:val="1"/>
        <w:rPr>
          <w:rFonts w:ascii="Arial" w:eastAsia="宋体" w:hAnsi="Arial" w:cs="Arial"/>
          <w:b/>
          <w:bCs/>
          <w:color w:val="111111"/>
          <w:kern w:val="0"/>
          <w:sz w:val="48"/>
          <w:szCs w:val="48"/>
        </w:rPr>
      </w:pPr>
      <w:bookmarkStart w:id="6" w:name="installation"/>
      <w:bookmarkEnd w:id="6"/>
      <w:r w:rsidRPr="00264813">
        <w:rPr>
          <w:rFonts w:ascii="Arial" w:eastAsia="宋体" w:hAnsi="Arial" w:cs="Arial"/>
          <w:b/>
          <w:bCs/>
          <w:color w:val="111111"/>
          <w:kern w:val="0"/>
          <w:sz w:val="48"/>
          <w:szCs w:val="48"/>
        </w:rPr>
        <w:t xml:space="preserve">2. Installation of </w:t>
      </w:r>
      <w:proofErr w:type="spellStart"/>
      <w:r w:rsidRPr="00264813">
        <w:rPr>
          <w:rFonts w:ascii="Arial" w:eastAsia="宋体" w:hAnsi="Arial" w:cs="Arial"/>
          <w:b/>
          <w:bCs/>
          <w:color w:val="111111"/>
          <w:kern w:val="0"/>
          <w:sz w:val="48"/>
          <w:szCs w:val="48"/>
        </w:rPr>
        <w:t>JUnit</w:t>
      </w:r>
      <w:proofErr w:type="spellEnd"/>
      <w:r w:rsidRPr="00264813">
        <w:rPr>
          <w:rFonts w:ascii="Arial" w:eastAsia="宋体" w:hAnsi="Arial" w:cs="Arial"/>
          <w:b/>
          <w:bCs/>
          <w:color w:val="111111"/>
          <w:kern w:val="0"/>
          <w:sz w:val="48"/>
          <w:szCs w:val="48"/>
        </w:rPr>
        <w:t xml:space="preserve"> </w:t>
      </w:r>
    </w:p>
    <w:p w:rsidR="00264813" w:rsidRPr="00264813" w:rsidRDefault="00264813" w:rsidP="00264813">
      <w:pPr>
        <w:widowControl/>
        <w:shd w:val="clear" w:color="auto" w:fill="FFFFFF"/>
        <w:spacing w:before="100" w:beforeAutospacing="1" w:after="100" w:afterAutospacing="1"/>
        <w:jc w:val="left"/>
        <w:rPr>
          <w:rFonts w:ascii="Arial" w:eastAsia="宋体" w:hAnsi="Arial" w:cs="Arial"/>
          <w:color w:val="000000"/>
          <w:kern w:val="0"/>
          <w:sz w:val="24"/>
          <w:szCs w:val="24"/>
        </w:rPr>
      </w:pPr>
      <w:r w:rsidRPr="00264813">
        <w:rPr>
          <w:rFonts w:ascii="Arial" w:eastAsia="宋体" w:hAnsi="Arial" w:cs="Arial"/>
          <w:color w:val="000000"/>
          <w:kern w:val="0"/>
          <w:sz w:val="24"/>
          <w:szCs w:val="24"/>
        </w:rPr>
        <w:t xml:space="preserve">If you use Eclipse you can use the integrated </w:t>
      </w:r>
      <w:proofErr w:type="spellStart"/>
      <w:r w:rsidRPr="00264813">
        <w:rPr>
          <w:rFonts w:ascii="Arial" w:eastAsia="宋体" w:hAnsi="Arial" w:cs="Arial"/>
          <w:color w:val="000000"/>
          <w:kern w:val="0"/>
          <w:sz w:val="24"/>
          <w:szCs w:val="24"/>
        </w:rPr>
        <w:t>JUnit</w:t>
      </w:r>
      <w:proofErr w:type="spellEnd"/>
      <w:r w:rsidRPr="00264813">
        <w:rPr>
          <w:rFonts w:ascii="Arial" w:eastAsia="宋体" w:hAnsi="Arial" w:cs="Arial"/>
          <w:color w:val="000000"/>
          <w:kern w:val="0"/>
          <w:sz w:val="24"/>
          <w:szCs w:val="24"/>
        </w:rPr>
        <w:t xml:space="preserve"> in Eclipse for your testing. </w:t>
      </w:r>
    </w:p>
    <w:p w:rsidR="00264813" w:rsidRPr="00264813" w:rsidRDefault="00264813" w:rsidP="00264813">
      <w:pPr>
        <w:widowControl/>
        <w:shd w:val="clear" w:color="auto" w:fill="FFFFFF"/>
        <w:spacing w:before="100" w:beforeAutospacing="1" w:after="100" w:afterAutospacing="1"/>
        <w:jc w:val="left"/>
        <w:rPr>
          <w:rFonts w:ascii="Arial" w:eastAsia="宋体" w:hAnsi="Arial" w:cs="Arial"/>
          <w:color w:val="000000"/>
          <w:kern w:val="0"/>
          <w:sz w:val="24"/>
          <w:szCs w:val="24"/>
        </w:rPr>
      </w:pPr>
      <w:r w:rsidRPr="00264813">
        <w:rPr>
          <w:rFonts w:ascii="Arial" w:eastAsia="宋体" w:hAnsi="Arial" w:cs="Arial"/>
          <w:color w:val="000000"/>
          <w:kern w:val="0"/>
          <w:sz w:val="24"/>
          <w:szCs w:val="24"/>
        </w:rPr>
        <w:t xml:space="preserve">If you want to control the used </w:t>
      </w:r>
      <w:proofErr w:type="spellStart"/>
      <w:r w:rsidRPr="00264813">
        <w:rPr>
          <w:rFonts w:ascii="Arial" w:eastAsia="宋体" w:hAnsi="Arial" w:cs="Arial"/>
          <w:color w:val="000000"/>
          <w:kern w:val="0"/>
          <w:sz w:val="24"/>
          <w:szCs w:val="24"/>
        </w:rPr>
        <w:t>JUnit</w:t>
      </w:r>
      <w:proofErr w:type="spellEnd"/>
      <w:r w:rsidRPr="00264813">
        <w:rPr>
          <w:rFonts w:ascii="Arial" w:eastAsia="宋体" w:hAnsi="Arial" w:cs="Arial"/>
          <w:color w:val="000000"/>
          <w:kern w:val="0"/>
          <w:sz w:val="24"/>
          <w:szCs w:val="24"/>
        </w:rPr>
        <w:t xml:space="preserve"> library explicitly, download JUnit4.x.jar from the </w:t>
      </w:r>
      <w:proofErr w:type="spellStart"/>
      <w:r w:rsidRPr="00264813">
        <w:rPr>
          <w:rFonts w:ascii="Arial" w:eastAsia="宋体" w:hAnsi="Arial" w:cs="Arial"/>
          <w:color w:val="000000"/>
          <w:kern w:val="0"/>
          <w:sz w:val="24"/>
          <w:szCs w:val="24"/>
        </w:rPr>
        <w:t>JUnit</w:t>
      </w:r>
      <w:proofErr w:type="spellEnd"/>
      <w:r w:rsidRPr="00264813">
        <w:rPr>
          <w:rFonts w:ascii="Arial" w:eastAsia="宋体" w:hAnsi="Arial" w:cs="Arial"/>
          <w:color w:val="000000"/>
          <w:kern w:val="0"/>
          <w:sz w:val="24"/>
          <w:szCs w:val="24"/>
        </w:rPr>
        <w:t xml:space="preserve"> website at </w:t>
      </w:r>
      <w:hyperlink r:id="rId28" w:tgtFrame="_top" w:history="1">
        <w:r w:rsidRPr="00264813">
          <w:rPr>
            <w:rFonts w:ascii="Arial" w:eastAsia="宋体" w:hAnsi="Arial" w:cs="Arial"/>
            <w:b/>
            <w:bCs/>
            <w:color w:val="101010"/>
            <w:kern w:val="0"/>
            <w:sz w:val="24"/>
            <w:szCs w:val="24"/>
            <w:u w:val="single"/>
          </w:rPr>
          <w:t xml:space="preserve">http://www.junit.org/ </w:t>
        </w:r>
      </w:hyperlink>
      <w:r w:rsidRPr="00264813">
        <w:rPr>
          <w:rFonts w:ascii="Arial" w:eastAsia="宋体" w:hAnsi="Arial" w:cs="Arial"/>
          <w:color w:val="000000"/>
          <w:kern w:val="0"/>
          <w:sz w:val="24"/>
          <w:szCs w:val="24"/>
        </w:rPr>
        <w:t xml:space="preserve">. The download contains the "junit-4.*.jar" which is the </w:t>
      </w:r>
      <w:proofErr w:type="spellStart"/>
      <w:r w:rsidRPr="00264813">
        <w:rPr>
          <w:rFonts w:ascii="Arial" w:eastAsia="宋体" w:hAnsi="Arial" w:cs="Arial"/>
          <w:color w:val="000000"/>
          <w:kern w:val="0"/>
          <w:sz w:val="24"/>
          <w:szCs w:val="24"/>
        </w:rPr>
        <w:t>JUnit</w:t>
      </w:r>
      <w:proofErr w:type="spellEnd"/>
      <w:r w:rsidRPr="00264813">
        <w:rPr>
          <w:rFonts w:ascii="Arial" w:eastAsia="宋体" w:hAnsi="Arial" w:cs="Arial"/>
          <w:color w:val="000000"/>
          <w:kern w:val="0"/>
          <w:sz w:val="24"/>
          <w:szCs w:val="24"/>
        </w:rPr>
        <w:t xml:space="preserve"> library. Add this library to your Java project and add it to the </w:t>
      </w:r>
      <w:proofErr w:type="spellStart"/>
      <w:r w:rsidRPr="00264813">
        <w:rPr>
          <w:rFonts w:ascii="Arial" w:eastAsia="宋体" w:hAnsi="Arial" w:cs="Arial"/>
          <w:color w:val="000000"/>
          <w:kern w:val="0"/>
          <w:sz w:val="24"/>
          <w:szCs w:val="24"/>
        </w:rPr>
        <w:t>classpath</w:t>
      </w:r>
      <w:proofErr w:type="spellEnd"/>
      <w:r w:rsidRPr="00264813">
        <w:rPr>
          <w:rFonts w:ascii="Arial" w:eastAsia="宋体" w:hAnsi="Arial" w:cs="Arial"/>
          <w:color w:val="000000"/>
          <w:kern w:val="0"/>
          <w:sz w:val="24"/>
          <w:szCs w:val="24"/>
        </w:rPr>
        <w:t xml:space="preserve">. </w:t>
      </w:r>
    </w:p>
    <w:p w:rsidR="00264813" w:rsidRPr="00264813" w:rsidRDefault="00264813" w:rsidP="00264813">
      <w:pPr>
        <w:widowControl/>
        <w:shd w:val="clear" w:color="auto" w:fill="FFFFFF"/>
        <w:spacing w:before="150" w:after="150"/>
        <w:jc w:val="left"/>
        <w:outlineLvl w:val="1"/>
        <w:rPr>
          <w:ins w:id="7" w:author="Unknown"/>
          <w:rFonts w:ascii="Arial" w:eastAsia="宋体" w:hAnsi="Arial" w:cs="Arial"/>
          <w:b/>
          <w:bCs/>
          <w:color w:val="111111"/>
          <w:kern w:val="0"/>
          <w:sz w:val="48"/>
          <w:szCs w:val="48"/>
        </w:rPr>
      </w:pPr>
      <w:ins w:id="8" w:author="Unknown">
        <w:r w:rsidRPr="00264813">
          <w:rPr>
            <w:rFonts w:ascii="Arial" w:eastAsia="宋体" w:hAnsi="Arial" w:cs="Arial"/>
            <w:b/>
            <w:bCs/>
            <w:color w:val="000000"/>
            <w:kern w:val="0"/>
            <w:sz w:val="36"/>
            <w:szCs w:val="36"/>
          </w:rPr>
          <w:pict/>
        </w:r>
      </w:ins>
      <w:r w:rsidRPr="00264813">
        <w:rPr>
          <w:rFonts w:ascii="Arial" w:eastAsia="宋体" w:hAnsi="Arial" w:cs="Arial"/>
          <w:b/>
          <w:bCs/>
          <w:color w:val="000000"/>
          <w:kern w:val="0"/>
          <w:sz w:val="36"/>
          <w:szCs w:val="36"/>
        </w:rPr>
        <w:pict/>
      </w:r>
      <w:bookmarkStart w:id="9" w:name="juniteclipse"/>
      <w:bookmarkEnd w:id="9"/>
      <w:ins w:id="10" w:author="Unknown">
        <w:r w:rsidRPr="00264813">
          <w:rPr>
            <w:rFonts w:ascii="Arial" w:eastAsia="宋体" w:hAnsi="Arial" w:cs="Arial"/>
            <w:b/>
            <w:bCs/>
            <w:color w:val="111111"/>
            <w:kern w:val="0"/>
            <w:sz w:val="48"/>
            <w:szCs w:val="48"/>
          </w:rPr>
          <w:t xml:space="preserve">3. Using </w:t>
        </w:r>
        <w:proofErr w:type="spellStart"/>
        <w:r w:rsidRPr="00264813">
          <w:rPr>
            <w:rFonts w:ascii="Arial" w:eastAsia="宋体" w:hAnsi="Arial" w:cs="Arial"/>
            <w:b/>
            <w:bCs/>
            <w:color w:val="111111"/>
            <w:kern w:val="0"/>
            <w:sz w:val="48"/>
            <w:szCs w:val="48"/>
          </w:rPr>
          <w:t>JUnit</w:t>
        </w:r>
        <w:proofErr w:type="spellEnd"/>
        <w:r w:rsidRPr="00264813">
          <w:rPr>
            <w:rFonts w:ascii="Arial" w:eastAsia="宋体" w:hAnsi="Arial" w:cs="Arial"/>
            <w:b/>
            <w:bCs/>
            <w:color w:val="111111"/>
            <w:kern w:val="0"/>
            <w:sz w:val="48"/>
            <w:szCs w:val="48"/>
          </w:rPr>
          <w:t xml:space="preserve"> </w:t>
        </w:r>
      </w:ins>
    </w:p>
    <w:p w:rsidR="00264813" w:rsidRPr="00264813" w:rsidRDefault="00264813" w:rsidP="00264813">
      <w:pPr>
        <w:widowControl/>
        <w:shd w:val="clear" w:color="auto" w:fill="FFFFFF"/>
        <w:spacing w:before="100" w:beforeAutospacing="1" w:after="100" w:afterAutospacing="1"/>
        <w:jc w:val="left"/>
        <w:outlineLvl w:val="2"/>
        <w:rPr>
          <w:ins w:id="11" w:author="Unknown"/>
          <w:rFonts w:ascii="Arial" w:eastAsia="宋体" w:hAnsi="Arial" w:cs="Arial"/>
          <w:b/>
          <w:bCs/>
          <w:color w:val="000000"/>
          <w:kern w:val="0"/>
          <w:sz w:val="27"/>
          <w:szCs w:val="27"/>
        </w:rPr>
      </w:pPr>
      <w:bookmarkStart w:id="12" w:name="juniteclipse_prep"/>
      <w:bookmarkEnd w:id="12"/>
      <w:ins w:id="13" w:author="Unknown">
        <w:r w:rsidRPr="00264813">
          <w:rPr>
            <w:rFonts w:ascii="Arial" w:eastAsia="宋体" w:hAnsi="Arial" w:cs="Arial"/>
            <w:b/>
            <w:bCs/>
            <w:color w:val="000000"/>
            <w:kern w:val="0"/>
            <w:sz w:val="27"/>
            <w:szCs w:val="27"/>
          </w:rPr>
          <w:t xml:space="preserve">3.1. Preparation </w:t>
        </w:r>
      </w:ins>
    </w:p>
    <w:p w:rsidR="00264813" w:rsidRPr="00264813" w:rsidRDefault="00264813" w:rsidP="00264813">
      <w:pPr>
        <w:widowControl/>
        <w:shd w:val="clear" w:color="auto" w:fill="FFFFFF"/>
        <w:spacing w:before="100" w:beforeAutospacing="1" w:after="100" w:afterAutospacing="1"/>
        <w:jc w:val="left"/>
        <w:rPr>
          <w:ins w:id="14" w:author="Unknown"/>
          <w:rFonts w:ascii="Arial" w:eastAsia="宋体" w:hAnsi="Arial" w:cs="Arial"/>
          <w:color w:val="000000"/>
          <w:kern w:val="0"/>
          <w:sz w:val="24"/>
          <w:szCs w:val="24"/>
        </w:rPr>
      </w:pPr>
      <w:ins w:id="15" w:author="Unknown">
        <w:r w:rsidRPr="00264813">
          <w:rPr>
            <w:rFonts w:ascii="Arial" w:eastAsia="宋体" w:hAnsi="Arial" w:cs="Arial"/>
            <w:color w:val="000000"/>
            <w:kern w:val="0"/>
            <w:sz w:val="24"/>
            <w:szCs w:val="24"/>
          </w:rPr>
          <w:t xml:space="preserve">Create a new project </w:t>
        </w:r>
        <w:proofErr w:type="spellStart"/>
        <w:r w:rsidRPr="00264813">
          <w:rPr>
            <w:rFonts w:ascii="宋体" w:eastAsia="宋体" w:hAnsi="宋体" w:cs="宋体"/>
            <w:color w:val="000000"/>
            <w:kern w:val="0"/>
            <w:sz w:val="29"/>
            <w:szCs w:val="29"/>
          </w:rPr>
          <w:t>de.vogella.junit.first</w:t>
        </w:r>
        <w:proofErr w:type="spellEnd"/>
        <w:r w:rsidRPr="00264813">
          <w:rPr>
            <w:rFonts w:ascii="Arial" w:eastAsia="宋体" w:hAnsi="Arial" w:cs="Arial"/>
            <w:color w:val="000000"/>
            <w:kern w:val="0"/>
            <w:sz w:val="24"/>
            <w:szCs w:val="24"/>
          </w:rPr>
          <w:t xml:space="preserve">. We want to create the unit tests in a separate folder. The creation of a separate folder for tests is not mandatory. But it is a good practice to keep the code separated from the regular code. You might even create a separate project for the test classes, but we skip this step to make this example simpler. </w:t>
        </w:r>
      </w:ins>
    </w:p>
    <w:p w:rsidR="00264813" w:rsidRPr="00264813" w:rsidRDefault="00264813" w:rsidP="00264813">
      <w:pPr>
        <w:widowControl/>
        <w:shd w:val="clear" w:color="auto" w:fill="FFFFFF"/>
        <w:spacing w:before="100" w:beforeAutospacing="1" w:after="100" w:afterAutospacing="1"/>
        <w:jc w:val="left"/>
        <w:rPr>
          <w:ins w:id="16" w:author="Unknown"/>
          <w:rFonts w:ascii="Arial" w:eastAsia="宋体" w:hAnsi="Arial" w:cs="Arial"/>
          <w:color w:val="000000"/>
          <w:kern w:val="0"/>
          <w:sz w:val="24"/>
          <w:szCs w:val="24"/>
        </w:rPr>
      </w:pPr>
      <w:ins w:id="17" w:author="Unknown">
        <w:r w:rsidRPr="00264813">
          <w:rPr>
            <w:rFonts w:ascii="Arial" w:eastAsia="宋体" w:hAnsi="Arial" w:cs="Arial"/>
            <w:color w:val="000000"/>
            <w:kern w:val="0"/>
            <w:sz w:val="24"/>
            <w:szCs w:val="24"/>
          </w:rPr>
          <w:t xml:space="preserve">Create a new source folder </w:t>
        </w:r>
        <w:r w:rsidRPr="00264813">
          <w:rPr>
            <w:rFonts w:ascii="宋体" w:eastAsia="宋体" w:hAnsi="宋体" w:cs="宋体"/>
            <w:color w:val="000000"/>
            <w:kern w:val="0"/>
            <w:sz w:val="29"/>
            <w:szCs w:val="29"/>
          </w:rPr>
          <w:t>test</w:t>
        </w:r>
        <w:r w:rsidRPr="00264813">
          <w:rPr>
            <w:rFonts w:ascii="Arial" w:eastAsia="宋体" w:hAnsi="Arial" w:cs="Arial"/>
            <w:color w:val="000000"/>
            <w:kern w:val="0"/>
            <w:sz w:val="24"/>
            <w:szCs w:val="24"/>
          </w:rPr>
          <w:t xml:space="preserve"> via right-clicking on your project, select "Properties" and choose the "Java Build Path". Select the "Source" tab. </w:t>
        </w:r>
      </w:ins>
    </w:p>
    <w:p w:rsidR="00264813" w:rsidRPr="00264813" w:rsidRDefault="00264813" w:rsidP="00264813">
      <w:pPr>
        <w:widowControl/>
        <w:shd w:val="clear" w:color="auto" w:fill="FFFFFF"/>
        <w:jc w:val="left"/>
        <w:rPr>
          <w:ins w:id="18" w:author="Unknown"/>
          <w:rFonts w:ascii="Arial" w:eastAsia="宋体" w:hAnsi="Arial" w:cs="Arial"/>
          <w:color w:val="000000"/>
          <w:kern w:val="0"/>
          <w:sz w:val="24"/>
          <w:szCs w:val="24"/>
        </w:rPr>
      </w:pPr>
      <w:r>
        <w:rPr>
          <w:rFonts w:ascii="Arial" w:eastAsia="宋体" w:hAnsi="Arial" w:cs="Arial"/>
          <w:noProof/>
          <w:color w:val="000000"/>
          <w:kern w:val="0"/>
          <w:sz w:val="24"/>
          <w:szCs w:val="24"/>
        </w:rPr>
        <w:lastRenderedPageBreak/>
        <w:drawing>
          <wp:inline distT="0" distB="0" distL="0" distR="0">
            <wp:extent cx="6238875" cy="4552950"/>
            <wp:effectExtent l="0" t="0" r="9525" b="0"/>
            <wp:docPr id="8" name="图片 8" descr="Create new source folder for the te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e new source folder for the test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38875" cy="4552950"/>
                    </a:xfrm>
                    <a:prstGeom prst="rect">
                      <a:avLst/>
                    </a:prstGeom>
                    <a:noFill/>
                    <a:ln>
                      <a:noFill/>
                    </a:ln>
                  </pic:spPr>
                </pic:pic>
              </a:graphicData>
            </a:graphic>
          </wp:inline>
        </w:drawing>
      </w:r>
    </w:p>
    <w:p w:rsidR="00264813" w:rsidRPr="00264813" w:rsidRDefault="00264813" w:rsidP="00264813">
      <w:pPr>
        <w:widowControl/>
        <w:shd w:val="clear" w:color="auto" w:fill="FFFFFF"/>
        <w:spacing w:before="100" w:beforeAutospacing="1" w:after="100" w:afterAutospacing="1"/>
        <w:jc w:val="left"/>
        <w:rPr>
          <w:ins w:id="19" w:author="Unknown"/>
          <w:rFonts w:ascii="Arial" w:eastAsia="宋体" w:hAnsi="Arial" w:cs="Arial"/>
          <w:color w:val="000000"/>
          <w:kern w:val="0"/>
          <w:sz w:val="24"/>
          <w:szCs w:val="24"/>
        </w:rPr>
      </w:pPr>
      <w:ins w:id="20" w:author="Unknown">
        <w:r w:rsidRPr="00264813">
          <w:rPr>
            <w:rFonts w:ascii="Arial" w:eastAsia="宋体" w:hAnsi="Arial" w:cs="Arial"/>
            <w:color w:val="000000"/>
            <w:kern w:val="0"/>
            <w:sz w:val="24"/>
            <w:szCs w:val="24"/>
          </w:rPr>
          <w:t xml:space="preserve">Press "Add folder" then press "Create new folder". Create the folder "test". </w:t>
        </w:r>
      </w:ins>
    </w:p>
    <w:p w:rsidR="00264813" w:rsidRPr="00264813" w:rsidRDefault="00264813" w:rsidP="00264813">
      <w:pPr>
        <w:widowControl/>
        <w:shd w:val="clear" w:color="auto" w:fill="FFFFFF"/>
        <w:jc w:val="left"/>
        <w:rPr>
          <w:ins w:id="21" w:author="Unknown"/>
          <w:rFonts w:ascii="Arial" w:eastAsia="宋体" w:hAnsi="Arial" w:cs="Arial"/>
          <w:color w:val="000000"/>
          <w:kern w:val="0"/>
          <w:sz w:val="24"/>
          <w:szCs w:val="24"/>
        </w:rPr>
      </w:pPr>
      <w:r>
        <w:rPr>
          <w:rFonts w:ascii="Arial" w:eastAsia="宋体" w:hAnsi="Arial" w:cs="Arial"/>
          <w:noProof/>
          <w:color w:val="000000"/>
          <w:kern w:val="0"/>
          <w:sz w:val="24"/>
          <w:szCs w:val="24"/>
        </w:rPr>
        <w:drawing>
          <wp:inline distT="0" distB="0" distL="0" distR="0">
            <wp:extent cx="3000375" cy="1457325"/>
            <wp:effectExtent l="0" t="0" r="9525" b="9525"/>
            <wp:docPr id="7" name="图片 7" descr="Creating a new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ing a new folde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00375" cy="1457325"/>
                    </a:xfrm>
                    <a:prstGeom prst="rect">
                      <a:avLst/>
                    </a:prstGeom>
                    <a:noFill/>
                    <a:ln>
                      <a:noFill/>
                    </a:ln>
                  </pic:spPr>
                </pic:pic>
              </a:graphicData>
            </a:graphic>
          </wp:inline>
        </w:drawing>
      </w:r>
    </w:p>
    <w:p w:rsidR="00264813" w:rsidRPr="00264813" w:rsidRDefault="00264813" w:rsidP="00264813">
      <w:pPr>
        <w:widowControl/>
        <w:shd w:val="clear" w:color="auto" w:fill="FFFFFF"/>
        <w:spacing w:before="100" w:beforeAutospacing="1" w:after="100" w:afterAutospacing="1"/>
        <w:jc w:val="left"/>
        <w:rPr>
          <w:ins w:id="22" w:author="Unknown"/>
          <w:rFonts w:ascii="Arial" w:eastAsia="宋体" w:hAnsi="Arial" w:cs="Arial"/>
          <w:color w:val="000000"/>
          <w:kern w:val="0"/>
          <w:sz w:val="24"/>
          <w:szCs w:val="24"/>
        </w:rPr>
      </w:pPr>
      <w:ins w:id="23" w:author="Unknown">
        <w:r w:rsidRPr="00264813">
          <w:rPr>
            <w:rFonts w:ascii="Arial" w:eastAsia="宋体" w:hAnsi="Arial" w:cs="Arial"/>
            <w:color w:val="000000"/>
            <w:kern w:val="0"/>
            <w:sz w:val="24"/>
            <w:szCs w:val="24"/>
          </w:rPr>
          <w:t xml:space="preserve">Alternatively you can add a new source folder by right-clicking on a project and selecting </w:t>
        </w:r>
        <w:proofErr w:type="gramStart"/>
        <w:r w:rsidRPr="00264813">
          <w:rPr>
            <w:rFonts w:ascii="Arial" w:eastAsia="宋体" w:hAnsi="Arial" w:cs="Arial"/>
            <w:color w:val="000000"/>
            <w:kern w:val="0"/>
            <w:sz w:val="24"/>
            <w:szCs w:val="24"/>
          </w:rPr>
          <w:t>New</w:t>
        </w:r>
        <w:proofErr w:type="gramEnd"/>
        <w:r w:rsidRPr="00264813">
          <w:rPr>
            <w:rFonts w:ascii="Arial" w:eastAsia="宋体" w:hAnsi="Arial" w:cs="Arial"/>
            <w:color w:val="000000"/>
            <w:kern w:val="0"/>
            <w:sz w:val="24"/>
            <w:szCs w:val="24"/>
          </w:rPr>
          <w:t xml:space="preserve"> → Source Folder. </w:t>
        </w:r>
      </w:ins>
    </w:p>
    <w:p w:rsidR="00264813" w:rsidRPr="00264813" w:rsidRDefault="00264813" w:rsidP="00264813">
      <w:pPr>
        <w:widowControl/>
        <w:shd w:val="clear" w:color="auto" w:fill="FFFFFF"/>
        <w:spacing w:before="100" w:beforeAutospacing="1" w:after="100" w:afterAutospacing="1"/>
        <w:jc w:val="left"/>
        <w:outlineLvl w:val="2"/>
        <w:rPr>
          <w:ins w:id="24" w:author="Unknown"/>
          <w:rFonts w:ascii="Arial" w:eastAsia="宋体" w:hAnsi="Arial" w:cs="Arial"/>
          <w:b/>
          <w:bCs/>
          <w:color w:val="000000"/>
          <w:kern w:val="0"/>
          <w:sz w:val="27"/>
          <w:szCs w:val="27"/>
        </w:rPr>
      </w:pPr>
      <w:bookmarkStart w:id="25" w:name="juniteclipse_class"/>
      <w:bookmarkEnd w:id="25"/>
      <w:ins w:id="26" w:author="Unknown">
        <w:r w:rsidRPr="00264813">
          <w:rPr>
            <w:rFonts w:ascii="Arial" w:eastAsia="宋体" w:hAnsi="Arial" w:cs="Arial"/>
            <w:b/>
            <w:bCs/>
            <w:color w:val="000000"/>
            <w:kern w:val="0"/>
            <w:sz w:val="27"/>
            <w:szCs w:val="27"/>
          </w:rPr>
          <w:t xml:space="preserve">3.2. Create a Java class </w:t>
        </w:r>
      </w:ins>
    </w:p>
    <w:p w:rsidR="00264813" w:rsidRPr="00264813" w:rsidRDefault="00264813" w:rsidP="00264813">
      <w:pPr>
        <w:widowControl/>
        <w:shd w:val="clear" w:color="auto" w:fill="FFFFFF"/>
        <w:spacing w:before="100" w:beforeAutospacing="1" w:after="100" w:afterAutospacing="1"/>
        <w:jc w:val="left"/>
        <w:rPr>
          <w:ins w:id="27" w:author="Unknown"/>
          <w:rFonts w:ascii="Arial" w:eastAsia="宋体" w:hAnsi="Arial" w:cs="Arial"/>
          <w:color w:val="000000"/>
          <w:kern w:val="0"/>
          <w:sz w:val="24"/>
          <w:szCs w:val="24"/>
        </w:rPr>
      </w:pPr>
      <w:ins w:id="28" w:author="Unknown">
        <w:r w:rsidRPr="00264813">
          <w:rPr>
            <w:rFonts w:ascii="Arial" w:eastAsia="宋体" w:hAnsi="Arial" w:cs="Arial"/>
            <w:color w:val="000000"/>
            <w:kern w:val="0"/>
            <w:sz w:val="24"/>
            <w:szCs w:val="24"/>
          </w:rPr>
          <w:t>In the "</w:t>
        </w:r>
        <w:proofErr w:type="spellStart"/>
        <w:r w:rsidRPr="00264813">
          <w:rPr>
            <w:rFonts w:ascii="Arial" w:eastAsia="宋体" w:hAnsi="Arial" w:cs="Arial"/>
            <w:color w:val="000000"/>
            <w:kern w:val="0"/>
            <w:sz w:val="24"/>
            <w:szCs w:val="24"/>
          </w:rPr>
          <w:t>src</w:t>
        </w:r>
        <w:proofErr w:type="spellEnd"/>
        <w:r w:rsidRPr="00264813">
          <w:rPr>
            <w:rFonts w:ascii="Arial" w:eastAsia="宋体" w:hAnsi="Arial" w:cs="Arial"/>
            <w:color w:val="000000"/>
            <w:kern w:val="0"/>
            <w:sz w:val="24"/>
            <w:szCs w:val="24"/>
          </w:rPr>
          <w:t xml:space="preserve">" folder, create the </w:t>
        </w:r>
        <w:proofErr w:type="spellStart"/>
        <w:r w:rsidRPr="00264813">
          <w:rPr>
            <w:rFonts w:ascii="宋体" w:eastAsia="宋体" w:hAnsi="宋体" w:cs="宋体"/>
            <w:color w:val="000000"/>
            <w:kern w:val="0"/>
            <w:sz w:val="29"/>
            <w:szCs w:val="29"/>
          </w:rPr>
          <w:t>de.vogella.junit.first</w:t>
        </w:r>
        <w:proofErr w:type="spellEnd"/>
        <w:r w:rsidRPr="00264813">
          <w:rPr>
            <w:rFonts w:ascii="Arial" w:eastAsia="宋体" w:hAnsi="Arial" w:cs="Arial"/>
            <w:color w:val="000000"/>
            <w:kern w:val="0"/>
            <w:sz w:val="24"/>
            <w:szCs w:val="24"/>
          </w:rPr>
          <w:t xml:space="preserve"> package and the following class. </w:t>
        </w:r>
      </w:ins>
    </w:p>
    <w:p w:rsidR="00264813" w:rsidRPr="00264813" w:rsidRDefault="00264813" w:rsidP="00264813">
      <w:pPr>
        <w:widowControl/>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00" w:lineRule="auto"/>
        <w:jc w:val="left"/>
        <w:rPr>
          <w:ins w:id="29" w:author="Unknown"/>
          <w:rFonts w:ascii="Bitstream Vera Sans Mono" w:eastAsia="宋体" w:hAnsi="Bitstream Vera Sans Mono" w:cs="宋体"/>
          <w:color w:val="000000"/>
          <w:kern w:val="0"/>
          <w:sz w:val="19"/>
          <w:szCs w:val="19"/>
        </w:rPr>
      </w:pPr>
      <w:ins w:id="30" w:author="Unknown">
        <w:r w:rsidRPr="00264813">
          <w:rPr>
            <w:rFonts w:ascii="Bitstream Vera Sans Mono" w:eastAsia="宋体" w:hAnsi="Bitstream Vera Sans Mono" w:cs="宋体"/>
            <w:color w:val="000000"/>
            <w:kern w:val="0"/>
            <w:sz w:val="19"/>
            <w:szCs w:val="19"/>
          </w:rPr>
          <w:tab/>
        </w:r>
        <w:r w:rsidRPr="00264813">
          <w:rPr>
            <w:rFonts w:ascii="Bitstream Vera Sans Mono" w:eastAsia="宋体" w:hAnsi="Bitstream Vera Sans Mono" w:cs="宋体"/>
            <w:color w:val="000000"/>
            <w:kern w:val="0"/>
            <w:sz w:val="19"/>
            <w:szCs w:val="19"/>
          </w:rPr>
          <w:tab/>
        </w:r>
        <w:r w:rsidRPr="00264813">
          <w:rPr>
            <w:rFonts w:ascii="Bitstream Vera Sans Mono" w:eastAsia="宋体" w:hAnsi="Bitstream Vera Sans Mono" w:cs="宋体"/>
            <w:color w:val="000000"/>
            <w:kern w:val="0"/>
            <w:sz w:val="19"/>
            <w:szCs w:val="19"/>
          </w:rPr>
          <w:tab/>
        </w:r>
        <w:r w:rsidRPr="00264813">
          <w:rPr>
            <w:rFonts w:ascii="Bitstream Vera Sans Mono" w:eastAsia="宋体" w:hAnsi="Bitstream Vera Sans Mono" w:cs="宋体"/>
            <w:color w:val="000000"/>
            <w:kern w:val="0"/>
            <w:sz w:val="19"/>
            <w:szCs w:val="19"/>
          </w:rPr>
          <w:tab/>
        </w:r>
      </w:ins>
    </w:p>
    <w:p w:rsidR="00264813" w:rsidRPr="00264813" w:rsidRDefault="00264813" w:rsidP="00264813">
      <w:pPr>
        <w:widowControl/>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00" w:lineRule="auto"/>
        <w:jc w:val="left"/>
        <w:rPr>
          <w:ins w:id="31" w:author="Unknown"/>
          <w:rFonts w:ascii="Bitstream Vera Sans Mono" w:eastAsia="宋体" w:hAnsi="Bitstream Vera Sans Mono" w:cs="宋体"/>
          <w:color w:val="000000"/>
          <w:kern w:val="0"/>
          <w:sz w:val="19"/>
          <w:szCs w:val="19"/>
        </w:rPr>
      </w:pPr>
      <w:proofErr w:type="gramStart"/>
      <w:ins w:id="32" w:author="Unknown">
        <w:r w:rsidRPr="00264813">
          <w:rPr>
            <w:rFonts w:ascii="Bitstream Vera Sans Mono" w:eastAsia="宋体" w:hAnsi="Bitstream Vera Sans Mono" w:cs="宋体"/>
            <w:b/>
            <w:bCs/>
            <w:color w:val="7F0055"/>
            <w:kern w:val="0"/>
            <w:sz w:val="19"/>
            <w:szCs w:val="19"/>
          </w:rPr>
          <w:lastRenderedPageBreak/>
          <w:t>package</w:t>
        </w:r>
        <w:proofErr w:type="gramEnd"/>
        <w:r w:rsidRPr="00264813">
          <w:rPr>
            <w:rFonts w:ascii="Bitstream Vera Sans Mono" w:eastAsia="宋体" w:hAnsi="Bitstream Vera Sans Mono" w:cs="宋体"/>
            <w:color w:val="000000"/>
            <w:kern w:val="0"/>
            <w:sz w:val="19"/>
            <w:szCs w:val="19"/>
          </w:rPr>
          <w:t xml:space="preserve"> </w:t>
        </w:r>
        <w:proofErr w:type="spellStart"/>
        <w:r w:rsidRPr="00264813">
          <w:rPr>
            <w:rFonts w:ascii="Bitstream Vera Sans Mono" w:eastAsia="宋体" w:hAnsi="Bitstream Vera Sans Mono" w:cs="宋体"/>
            <w:color w:val="000000"/>
            <w:kern w:val="0"/>
            <w:sz w:val="19"/>
            <w:szCs w:val="19"/>
          </w:rPr>
          <w:t>de.vogella.junit.first</w:t>
        </w:r>
        <w:proofErr w:type="spellEnd"/>
        <w:r w:rsidRPr="00264813">
          <w:rPr>
            <w:rFonts w:ascii="Bitstream Vera Sans Mono" w:eastAsia="宋体" w:hAnsi="Bitstream Vera Sans Mono" w:cs="宋体"/>
            <w:color w:val="000000"/>
            <w:kern w:val="0"/>
            <w:sz w:val="19"/>
            <w:szCs w:val="19"/>
          </w:rPr>
          <w:t>;</w:t>
        </w:r>
      </w:ins>
    </w:p>
    <w:p w:rsidR="00264813" w:rsidRPr="00264813" w:rsidRDefault="00264813" w:rsidP="00264813">
      <w:pPr>
        <w:widowControl/>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00" w:lineRule="auto"/>
        <w:jc w:val="left"/>
        <w:rPr>
          <w:ins w:id="33" w:author="Unknown"/>
          <w:rFonts w:ascii="Bitstream Vera Sans Mono" w:eastAsia="宋体" w:hAnsi="Bitstream Vera Sans Mono" w:cs="宋体"/>
          <w:color w:val="000000"/>
          <w:kern w:val="0"/>
          <w:sz w:val="19"/>
          <w:szCs w:val="19"/>
        </w:rPr>
      </w:pPr>
    </w:p>
    <w:p w:rsidR="00264813" w:rsidRPr="00264813" w:rsidRDefault="00264813" w:rsidP="00264813">
      <w:pPr>
        <w:widowControl/>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00" w:lineRule="auto"/>
        <w:jc w:val="left"/>
        <w:rPr>
          <w:ins w:id="34" w:author="Unknown"/>
          <w:rFonts w:ascii="Bitstream Vera Sans Mono" w:eastAsia="宋体" w:hAnsi="Bitstream Vera Sans Mono" w:cs="宋体"/>
          <w:color w:val="000000"/>
          <w:kern w:val="0"/>
          <w:sz w:val="19"/>
          <w:szCs w:val="19"/>
        </w:rPr>
      </w:pPr>
      <w:proofErr w:type="gramStart"/>
      <w:ins w:id="35" w:author="Unknown">
        <w:r w:rsidRPr="00264813">
          <w:rPr>
            <w:rFonts w:ascii="Bitstream Vera Sans Mono" w:eastAsia="宋体" w:hAnsi="Bitstream Vera Sans Mono" w:cs="宋体"/>
            <w:b/>
            <w:bCs/>
            <w:color w:val="7F0055"/>
            <w:kern w:val="0"/>
            <w:sz w:val="19"/>
            <w:szCs w:val="19"/>
          </w:rPr>
          <w:t>public</w:t>
        </w:r>
        <w:proofErr w:type="gramEnd"/>
        <w:r w:rsidRPr="00264813">
          <w:rPr>
            <w:rFonts w:ascii="Bitstream Vera Sans Mono" w:eastAsia="宋体" w:hAnsi="Bitstream Vera Sans Mono" w:cs="宋体"/>
            <w:color w:val="000000"/>
            <w:kern w:val="0"/>
            <w:sz w:val="19"/>
            <w:szCs w:val="19"/>
          </w:rPr>
          <w:t xml:space="preserve"> </w:t>
        </w:r>
        <w:r w:rsidRPr="00264813">
          <w:rPr>
            <w:rFonts w:ascii="Bitstream Vera Sans Mono" w:eastAsia="宋体" w:hAnsi="Bitstream Vera Sans Mono" w:cs="宋体"/>
            <w:b/>
            <w:bCs/>
            <w:color w:val="7F0055"/>
            <w:kern w:val="0"/>
            <w:sz w:val="19"/>
            <w:szCs w:val="19"/>
          </w:rPr>
          <w:t>class</w:t>
        </w:r>
        <w:r w:rsidRPr="00264813">
          <w:rPr>
            <w:rFonts w:ascii="Bitstream Vera Sans Mono" w:eastAsia="宋体" w:hAnsi="Bitstream Vera Sans Mono" w:cs="宋体"/>
            <w:color w:val="000000"/>
            <w:kern w:val="0"/>
            <w:sz w:val="19"/>
            <w:szCs w:val="19"/>
          </w:rPr>
          <w:t xml:space="preserve"> </w:t>
        </w:r>
        <w:proofErr w:type="spellStart"/>
        <w:r w:rsidRPr="00264813">
          <w:rPr>
            <w:rFonts w:ascii="Bitstream Vera Sans Mono" w:eastAsia="宋体" w:hAnsi="Bitstream Vera Sans Mono" w:cs="宋体"/>
            <w:color w:val="000000"/>
            <w:kern w:val="0"/>
            <w:sz w:val="19"/>
            <w:szCs w:val="19"/>
          </w:rPr>
          <w:t>MyClass</w:t>
        </w:r>
        <w:proofErr w:type="spellEnd"/>
        <w:r w:rsidRPr="00264813">
          <w:rPr>
            <w:rFonts w:ascii="Bitstream Vera Sans Mono" w:eastAsia="宋体" w:hAnsi="Bitstream Vera Sans Mono" w:cs="宋体"/>
            <w:color w:val="000000"/>
            <w:kern w:val="0"/>
            <w:sz w:val="19"/>
            <w:szCs w:val="19"/>
          </w:rPr>
          <w:t xml:space="preserve"> {</w:t>
        </w:r>
      </w:ins>
    </w:p>
    <w:p w:rsidR="00264813" w:rsidRPr="00264813" w:rsidRDefault="00264813" w:rsidP="00264813">
      <w:pPr>
        <w:widowControl/>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00" w:lineRule="auto"/>
        <w:jc w:val="left"/>
        <w:rPr>
          <w:ins w:id="36" w:author="Unknown"/>
          <w:rFonts w:ascii="Bitstream Vera Sans Mono" w:eastAsia="宋体" w:hAnsi="Bitstream Vera Sans Mono" w:cs="宋体"/>
          <w:color w:val="000000"/>
          <w:kern w:val="0"/>
          <w:sz w:val="19"/>
          <w:szCs w:val="19"/>
        </w:rPr>
      </w:pPr>
      <w:ins w:id="37" w:author="Unknown">
        <w:r w:rsidRPr="00264813">
          <w:rPr>
            <w:rFonts w:ascii="Bitstream Vera Sans Mono" w:eastAsia="宋体" w:hAnsi="Bitstream Vera Sans Mono" w:cs="宋体"/>
            <w:color w:val="000000"/>
            <w:kern w:val="0"/>
            <w:sz w:val="19"/>
            <w:szCs w:val="19"/>
          </w:rPr>
          <w:tab/>
        </w:r>
        <w:proofErr w:type="gramStart"/>
        <w:r w:rsidRPr="00264813">
          <w:rPr>
            <w:rFonts w:ascii="Bitstream Vera Sans Mono" w:eastAsia="宋体" w:hAnsi="Bitstream Vera Sans Mono" w:cs="宋体"/>
            <w:b/>
            <w:bCs/>
            <w:color w:val="7F0055"/>
            <w:kern w:val="0"/>
            <w:sz w:val="19"/>
            <w:szCs w:val="19"/>
          </w:rPr>
          <w:t>public</w:t>
        </w:r>
        <w:proofErr w:type="gramEnd"/>
        <w:r w:rsidRPr="00264813">
          <w:rPr>
            <w:rFonts w:ascii="Bitstream Vera Sans Mono" w:eastAsia="宋体" w:hAnsi="Bitstream Vera Sans Mono" w:cs="宋体"/>
            <w:color w:val="000000"/>
            <w:kern w:val="0"/>
            <w:sz w:val="19"/>
            <w:szCs w:val="19"/>
          </w:rPr>
          <w:t xml:space="preserve"> </w:t>
        </w:r>
        <w:proofErr w:type="spellStart"/>
        <w:r w:rsidRPr="00264813">
          <w:rPr>
            <w:rFonts w:ascii="Bitstream Vera Sans Mono" w:eastAsia="宋体" w:hAnsi="Bitstream Vera Sans Mono" w:cs="宋体"/>
            <w:b/>
            <w:bCs/>
            <w:color w:val="7F0055"/>
            <w:kern w:val="0"/>
            <w:sz w:val="19"/>
            <w:szCs w:val="19"/>
          </w:rPr>
          <w:t>int</w:t>
        </w:r>
        <w:proofErr w:type="spellEnd"/>
        <w:r w:rsidRPr="00264813">
          <w:rPr>
            <w:rFonts w:ascii="Bitstream Vera Sans Mono" w:eastAsia="宋体" w:hAnsi="Bitstream Vera Sans Mono" w:cs="宋体"/>
            <w:color w:val="000000"/>
            <w:kern w:val="0"/>
            <w:sz w:val="19"/>
            <w:szCs w:val="19"/>
          </w:rPr>
          <w:t xml:space="preserve"> multiply(</w:t>
        </w:r>
        <w:proofErr w:type="spellStart"/>
        <w:r w:rsidRPr="00264813">
          <w:rPr>
            <w:rFonts w:ascii="Bitstream Vera Sans Mono" w:eastAsia="宋体" w:hAnsi="Bitstream Vera Sans Mono" w:cs="宋体"/>
            <w:b/>
            <w:bCs/>
            <w:color w:val="7F0055"/>
            <w:kern w:val="0"/>
            <w:sz w:val="19"/>
            <w:szCs w:val="19"/>
          </w:rPr>
          <w:t>int</w:t>
        </w:r>
        <w:proofErr w:type="spellEnd"/>
        <w:r w:rsidRPr="00264813">
          <w:rPr>
            <w:rFonts w:ascii="Bitstream Vera Sans Mono" w:eastAsia="宋体" w:hAnsi="Bitstream Vera Sans Mono" w:cs="宋体"/>
            <w:color w:val="000000"/>
            <w:kern w:val="0"/>
            <w:sz w:val="19"/>
            <w:szCs w:val="19"/>
          </w:rPr>
          <w:t xml:space="preserve"> x, </w:t>
        </w:r>
        <w:proofErr w:type="spellStart"/>
        <w:r w:rsidRPr="00264813">
          <w:rPr>
            <w:rFonts w:ascii="Bitstream Vera Sans Mono" w:eastAsia="宋体" w:hAnsi="Bitstream Vera Sans Mono" w:cs="宋体"/>
            <w:b/>
            <w:bCs/>
            <w:color w:val="7F0055"/>
            <w:kern w:val="0"/>
            <w:sz w:val="19"/>
            <w:szCs w:val="19"/>
          </w:rPr>
          <w:t>int</w:t>
        </w:r>
        <w:proofErr w:type="spellEnd"/>
        <w:r w:rsidRPr="00264813">
          <w:rPr>
            <w:rFonts w:ascii="Bitstream Vera Sans Mono" w:eastAsia="宋体" w:hAnsi="Bitstream Vera Sans Mono" w:cs="宋体"/>
            <w:color w:val="000000"/>
            <w:kern w:val="0"/>
            <w:sz w:val="19"/>
            <w:szCs w:val="19"/>
          </w:rPr>
          <w:t xml:space="preserve"> y) {</w:t>
        </w:r>
      </w:ins>
    </w:p>
    <w:p w:rsidR="00264813" w:rsidRPr="00264813" w:rsidRDefault="00264813" w:rsidP="00264813">
      <w:pPr>
        <w:widowControl/>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00" w:lineRule="auto"/>
        <w:jc w:val="left"/>
        <w:rPr>
          <w:ins w:id="38" w:author="Unknown"/>
          <w:rFonts w:ascii="Bitstream Vera Sans Mono" w:eastAsia="宋体" w:hAnsi="Bitstream Vera Sans Mono" w:cs="宋体"/>
          <w:color w:val="000000"/>
          <w:kern w:val="0"/>
          <w:sz w:val="19"/>
          <w:szCs w:val="19"/>
        </w:rPr>
      </w:pPr>
      <w:ins w:id="39" w:author="Unknown">
        <w:r w:rsidRPr="00264813">
          <w:rPr>
            <w:rFonts w:ascii="Bitstream Vera Sans Mono" w:eastAsia="宋体" w:hAnsi="Bitstream Vera Sans Mono" w:cs="宋体"/>
            <w:color w:val="000000"/>
            <w:kern w:val="0"/>
            <w:sz w:val="19"/>
            <w:szCs w:val="19"/>
          </w:rPr>
          <w:tab/>
        </w:r>
        <w:r w:rsidRPr="00264813">
          <w:rPr>
            <w:rFonts w:ascii="Bitstream Vera Sans Mono" w:eastAsia="宋体" w:hAnsi="Bitstream Vera Sans Mono" w:cs="宋体"/>
            <w:color w:val="000000"/>
            <w:kern w:val="0"/>
            <w:sz w:val="19"/>
            <w:szCs w:val="19"/>
          </w:rPr>
          <w:tab/>
        </w:r>
        <w:proofErr w:type="gramStart"/>
        <w:r w:rsidRPr="00264813">
          <w:rPr>
            <w:rFonts w:ascii="Bitstream Vera Sans Mono" w:eastAsia="宋体" w:hAnsi="Bitstream Vera Sans Mono" w:cs="宋体"/>
            <w:b/>
            <w:bCs/>
            <w:color w:val="7F0055"/>
            <w:kern w:val="0"/>
            <w:sz w:val="19"/>
            <w:szCs w:val="19"/>
          </w:rPr>
          <w:t>return</w:t>
        </w:r>
        <w:proofErr w:type="gramEnd"/>
        <w:r w:rsidRPr="00264813">
          <w:rPr>
            <w:rFonts w:ascii="Bitstream Vera Sans Mono" w:eastAsia="宋体" w:hAnsi="Bitstream Vera Sans Mono" w:cs="宋体"/>
            <w:color w:val="000000"/>
            <w:kern w:val="0"/>
            <w:sz w:val="19"/>
            <w:szCs w:val="19"/>
          </w:rPr>
          <w:t xml:space="preserve"> x / y;</w:t>
        </w:r>
      </w:ins>
    </w:p>
    <w:p w:rsidR="00264813" w:rsidRPr="00264813" w:rsidRDefault="00264813" w:rsidP="00264813">
      <w:pPr>
        <w:widowControl/>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00" w:lineRule="auto"/>
        <w:jc w:val="left"/>
        <w:rPr>
          <w:ins w:id="40" w:author="Unknown"/>
          <w:rFonts w:ascii="Bitstream Vera Sans Mono" w:eastAsia="宋体" w:hAnsi="Bitstream Vera Sans Mono" w:cs="宋体"/>
          <w:color w:val="000000"/>
          <w:kern w:val="0"/>
          <w:sz w:val="19"/>
          <w:szCs w:val="19"/>
        </w:rPr>
      </w:pPr>
      <w:ins w:id="41" w:author="Unknown">
        <w:r w:rsidRPr="00264813">
          <w:rPr>
            <w:rFonts w:ascii="Bitstream Vera Sans Mono" w:eastAsia="宋体" w:hAnsi="Bitstream Vera Sans Mono" w:cs="宋体"/>
            <w:color w:val="000000"/>
            <w:kern w:val="0"/>
            <w:sz w:val="19"/>
            <w:szCs w:val="19"/>
          </w:rPr>
          <w:tab/>
          <w:t>}</w:t>
        </w:r>
      </w:ins>
    </w:p>
    <w:p w:rsidR="00264813" w:rsidRPr="00264813" w:rsidRDefault="00264813" w:rsidP="00264813">
      <w:pPr>
        <w:widowControl/>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00" w:lineRule="auto"/>
        <w:jc w:val="left"/>
        <w:rPr>
          <w:ins w:id="42" w:author="Unknown"/>
          <w:rFonts w:ascii="Bitstream Vera Sans Mono" w:eastAsia="宋体" w:hAnsi="Bitstream Vera Sans Mono" w:cs="宋体"/>
          <w:color w:val="000000"/>
          <w:kern w:val="0"/>
          <w:sz w:val="19"/>
          <w:szCs w:val="19"/>
        </w:rPr>
      </w:pPr>
      <w:ins w:id="43" w:author="Unknown">
        <w:r w:rsidRPr="00264813">
          <w:rPr>
            <w:rFonts w:ascii="Bitstream Vera Sans Mono" w:eastAsia="宋体" w:hAnsi="Bitstream Vera Sans Mono" w:cs="宋体"/>
            <w:color w:val="000000"/>
            <w:kern w:val="0"/>
            <w:sz w:val="19"/>
            <w:szCs w:val="19"/>
          </w:rPr>
          <w:t>}</w:t>
        </w:r>
      </w:ins>
    </w:p>
    <w:p w:rsidR="00264813" w:rsidRPr="00264813" w:rsidRDefault="00264813" w:rsidP="00264813">
      <w:pPr>
        <w:widowControl/>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00" w:lineRule="auto"/>
        <w:jc w:val="left"/>
        <w:rPr>
          <w:ins w:id="44" w:author="Unknown"/>
          <w:rFonts w:ascii="Bitstream Vera Sans Mono" w:eastAsia="宋体" w:hAnsi="Bitstream Vera Sans Mono" w:cs="宋体"/>
          <w:color w:val="000000"/>
          <w:kern w:val="0"/>
          <w:sz w:val="19"/>
          <w:szCs w:val="19"/>
        </w:rPr>
      </w:pPr>
      <w:ins w:id="45" w:author="Unknown">
        <w:r w:rsidRPr="00264813">
          <w:rPr>
            <w:rFonts w:ascii="Bitstream Vera Sans Mono" w:eastAsia="宋体" w:hAnsi="Bitstream Vera Sans Mono" w:cs="宋体"/>
            <w:color w:val="000000"/>
            <w:kern w:val="0"/>
            <w:sz w:val="19"/>
            <w:szCs w:val="19"/>
          </w:rPr>
          <w:tab/>
        </w:r>
        <w:r w:rsidRPr="00264813">
          <w:rPr>
            <w:rFonts w:ascii="Bitstream Vera Sans Mono" w:eastAsia="宋体" w:hAnsi="Bitstream Vera Sans Mono" w:cs="宋体"/>
            <w:color w:val="000000"/>
            <w:kern w:val="0"/>
            <w:sz w:val="19"/>
            <w:szCs w:val="19"/>
          </w:rPr>
          <w:tab/>
        </w:r>
        <w:r w:rsidRPr="00264813">
          <w:rPr>
            <w:rFonts w:ascii="Bitstream Vera Sans Mono" w:eastAsia="宋体" w:hAnsi="Bitstream Vera Sans Mono" w:cs="宋体"/>
            <w:color w:val="000000"/>
            <w:kern w:val="0"/>
            <w:sz w:val="19"/>
            <w:szCs w:val="19"/>
          </w:rPr>
          <w:tab/>
        </w:r>
      </w:ins>
    </w:p>
    <w:p w:rsidR="00264813" w:rsidRPr="00264813" w:rsidRDefault="00264813" w:rsidP="00264813">
      <w:pPr>
        <w:widowControl/>
        <w:shd w:val="clear" w:color="auto" w:fill="FFFFFF"/>
        <w:spacing w:before="100" w:beforeAutospacing="1" w:after="100" w:afterAutospacing="1"/>
        <w:jc w:val="left"/>
        <w:outlineLvl w:val="2"/>
        <w:rPr>
          <w:ins w:id="46" w:author="Unknown"/>
          <w:rFonts w:ascii="Arial" w:eastAsia="宋体" w:hAnsi="Arial" w:cs="Arial"/>
          <w:b/>
          <w:bCs/>
          <w:color w:val="000000"/>
          <w:kern w:val="0"/>
          <w:sz w:val="27"/>
          <w:szCs w:val="27"/>
        </w:rPr>
      </w:pPr>
      <w:bookmarkStart w:id="47" w:name="juniteclipse_test"/>
      <w:bookmarkEnd w:id="47"/>
      <w:ins w:id="48" w:author="Unknown">
        <w:r w:rsidRPr="00264813">
          <w:rPr>
            <w:rFonts w:ascii="Arial" w:eastAsia="宋体" w:hAnsi="Arial" w:cs="Arial"/>
            <w:b/>
            <w:bCs/>
            <w:color w:val="000000"/>
            <w:kern w:val="0"/>
            <w:sz w:val="27"/>
            <w:szCs w:val="27"/>
          </w:rPr>
          <w:t xml:space="preserve">3.3. Create a </w:t>
        </w:r>
        <w:proofErr w:type="spellStart"/>
        <w:r w:rsidRPr="00264813">
          <w:rPr>
            <w:rFonts w:ascii="Arial" w:eastAsia="宋体" w:hAnsi="Arial" w:cs="Arial"/>
            <w:b/>
            <w:bCs/>
            <w:color w:val="000000"/>
            <w:kern w:val="0"/>
            <w:sz w:val="27"/>
            <w:szCs w:val="27"/>
          </w:rPr>
          <w:t>JUnit</w:t>
        </w:r>
        <w:proofErr w:type="spellEnd"/>
        <w:r w:rsidRPr="00264813">
          <w:rPr>
            <w:rFonts w:ascii="Arial" w:eastAsia="宋体" w:hAnsi="Arial" w:cs="Arial"/>
            <w:b/>
            <w:bCs/>
            <w:color w:val="000000"/>
            <w:kern w:val="0"/>
            <w:sz w:val="27"/>
            <w:szCs w:val="27"/>
          </w:rPr>
          <w:t xml:space="preserve"> test </w:t>
        </w:r>
      </w:ins>
    </w:p>
    <w:p w:rsidR="00264813" w:rsidRPr="00264813" w:rsidRDefault="00264813" w:rsidP="00264813">
      <w:pPr>
        <w:widowControl/>
        <w:shd w:val="clear" w:color="auto" w:fill="FFFFFF"/>
        <w:spacing w:before="100" w:beforeAutospacing="1" w:after="100" w:afterAutospacing="1"/>
        <w:jc w:val="left"/>
        <w:rPr>
          <w:ins w:id="49" w:author="Unknown"/>
          <w:rFonts w:ascii="Arial" w:eastAsia="宋体" w:hAnsi="Arial" w:cs="Arial"/>
          <w:color w:val="000000"/>
          <w:kern w:val="0"/>
          <w:sz w:val="24"/>
          <w:szCs w:val="24"/>
        </w:rPr>
      </w:pPr>
      <w:ins w:id="50" w:author="Unknown">
        <w:r w:rsidRPr="00264813">
          <w:rPr>
            <w:rFonts w:ascii="Arial" w:eastAsia="宋体" w:hAnsi="Arial" w:cs="Arial"/>
            <w:color w:val="000000"/>
            <w:kern w:val="0"/>
            <w:sz w:val="24"/>
            <w:szCs w:val="24"/>
          </w:rPr>
          <w:t xml:space="preserve">Right click on your new class in the Package Explorer and select </w:t>
        </w:r>
        <w:proofErr w:type="gramStart"/>
        <w:r w:rsidRPr="00264813">
          <w:rPr>
            <w:rFonts w:ascii="Arial" w:eastAsia="宋体" w:hAnsi="Arial" w:cs="Arial"/>
            <w:color w:val="000000"/>
            <w:kern w:val="0"/>
            <w:sz w:val="24"/>
            <w:szCs w:val="24"/>
          </w:rPr>
          <w:t>New</w:t>
        </w:r>
        <w:proofErr w:type="gramEnd"/>
        <w:r w:rsidRPr="00264813">
          <w:rPr>
            <w:rFonts w:ascii="Arial" w:eastAsia="宋体" w:hAnsi="Arial" w:cs="Arial"/>
            <w:color w:val="000000"/>
            <w:kern w:val="0"/>
            <w:sz w:val="24"/>
            <w:szCs w:val="24"/>
          </w:rPr>
          <w:t xml:space="preserve"> → </w:t>
        </w:r>
        <w:proofErr w:type="spellStart"/>
        <w:r w:rsidRPr="00264813">
          <w:rPr>
            <w:rFonts w:ascii="Arial" w:eastAsia="宋体" w:hAnsi="Arial" w:cs="Arial"/>
            <w:color w:val="000000"/>
            <w:kern w:val="0"/>
            <w:sz w:val="24"/>
            <w:szCs w:val="24"/>
          </w:rPr>
          <w:t>JUnit</w:t>
        </w:r>
        <w:proofErr w:type="spellEnd"/>
        <w:r w:rsidRPr="00264813">
          <w:rPr>
            <w:rFonts w:ascii="Arial" w:eastAsia="宋体" w:hAnsi="Arial" w:cs="Arial"/>
            <w:color w:val="000000"/>
            <w:kern w:val="0"/>
            <w:sz w:val="24"/>
            <w:szCs w:val="24"/>
          </w:rPr>
          <w:t xml:space="preserve"> Test Case. Select "New </w:t>
        </w:r>
        <w:proofErr w:type="spellStart"/>
        <w:r w:rsidRPr="00264813">
          <w:rPr>
            <w:rFonts w:ascii="Arial" w:eastAsia="宋体" w:hAnsi="Arial" w:cs="Arial"/>
            <w:color w:val="000000"/>
            <w:kern w:val="0"/>
            <w:sz w:val="24"/>
            <w:szCs w:val="24"/>
          </w:rPr>
          <w:t>JUnit</w:t>
        </w:r>
        <w:proofErr w:type="spellEnd"/>
        <w:r w:rsidRPr="00264813">
          <w:rPr>
            <w:rFonts w:ascii="Arial" w:eastAsia="宋体" w:hAnsi="Arial" w:cs="Arial"/>
            <w:color w:val="000000"/>
            <w:kern w:val="0"/>
            <w:sz w:val="24"/>
            <w:szCs w:val="24"/>
          </w:rPr>
          <w:t xml:space="preserve"> 4 test" and set the source folder to "test", so that your test class gets created in this folder. </w:t>
        </w:r>
      </w:ins>
    </w:p>
    <w:p w:rsidR="00264813" w:rsidRPr="00264813" w:rsidRDefault="00264813" w:rsidP="00264813">
      <w:pPr>
        <w:widowControl/>
        <w:shd w:val="clear" w:color="auto" w:fill="FFFFFF"/>
        <w:jc w:val="left"/>
        <w:rPr>
          <w:ins w:id="51" w:author="Unknown"/>
          <w:rFonts w:ascii="Arial" w:eastAsia="宋体" w:hAnsi="Arial" w:cs="Arial"/>
          <w:color w:val="000000"/>
          <w:kern w:val="0"/>
          <w:sz w:val="24"/>
          <w:szCs w:val="24"/>
        </w:rPr>
      </w:pPr>
      <w:r>
        <w:rPr>
          <w:rFonts w:ascii="Arial" w:eastAsia="宋体" w:hAnsi="Arial" w:cs="Arial"/>
          <w:noProof/>
          <w:color w:val="000000"/>
          <w:kern w:val="0"/>
          <w:sz w:val="24"/>
          <w:szCs w:val="24"/>
        </w:rPr>
        <w:lastRenderedPageBreak/>
        <w:drawing>
          <wp:inline distT="0" distB="0" distL="0" distR="0">
            <wp:extent cx="4733925" cy="5324475"/>
            <wp:effectExtent l="0" t="0" r="9525" b="9525"/>
            <wp:docPr id="6" name="图片 6" descr="Create new test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ate new test clas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33925" cy="5324475"/>
                    </a:xfrm>
                    <a:prstGeom prst="rect">
                      <a:avLst/>
                    </a:prstGeom>
                    <a:noFill/>
                    <a:ln>
                      <a:noFill/>
                    </a:ln>
                  </pic:spPr>
                </pic:pic>
              </a:graphicData>
            </a:graphic>
          </wp:inline>
        </w:drawing>
      </w:r>
    </w:p>
    <w:p w:rsidR="00264813" w:rsidRPr="00264813" w:rsidRDefault="00264813" w:rsidP="00264813">
      <w:pPr>
        <w:widowControl/>
        <w:shd w:val="clear" w:color="auto" w:fill="FFFFFF"/>
        <w:spacing w:before="100" w:beforeAutospacing="1" w:after="100" w:afterAutospacing="1"/>
        <w:jc w:val="left"/>
        <w:rPr>
          <w:ins w:id="52" w:author="Unknown"/>
          <w:rFonts w:ascii="Arial" w:eastAsia="宋体" w:hAnsi="Arial" w:cs="Arial"/>
          <w:color w:val="000000"/>
          <w:kern w:val="0"/>
          <w:sz w:val="24"/>
          <w:szCs w:val="24"/>
        </w:rPr>
      </w:pPr>
      <w:ins w:id="53" w:author="Unknown">
        <w:r w:rsidRPr="00264813">
          <w:rPr>
            <w:rFonts w:ascii="Arial" w:eastAsia="宋体" w:hAnsi="Arial" w:cs="Arial"/>
            <w:color w:val="000000"/>
            <w:kern w:val="0"/>
            <w:sz w:val="24"/>
            <w:szCs w:val="24"/>
          </w:rPr>
          <w:t xml:space="preserve">Press "Next" and select the methods which you want to test. </w:t>
        </w:r>
      </w:ins>
    </w:p>
    <w:p w:rsidR="00264813" w:rsidRPr="00264813" w:rsidRDefault="00264813" w:rsidP="00264813">
      <w:pPr>
        <w:widowControl/>
        <w:shd w:val="clear" w:color="auto" w:fill="FFFFFF"/>
        <w:jc w:val="left"/>
        <w:rPr>
          <w:ins w:id="54" w:author="Unknown"/>
          <w:rFonts w:ascii="Arial" w:eastAsia="宋体" w:hAnsi="Arial" w:cs="Arial"/>
          <w:color w:val="000000"/>
          <w:kern w:val="0"/>
          <w:sz w:val="24"/>
          <w:szCs w:val="24"/>
        </w:rPr>
      </w:pPr>
      <w:r>
        <w:rPr>
          <w:rFonts w:ascii="Arial" w:eastAsia="宋体" w:hAnsi="Arial" w:cs="Arial"/>
          <w:noProof/>
          <w:color w:val="000000"/>
          <w:kern w:val="0"/>
          <w:sz w:val="24"/>
          <w:szCs w:val="24"/>
        </w:rPr>
        <w:lastRenderedPageBreak/>
        <w:drawing>
          <wp:inline distT="0" distB="0" distL="0" distR="0">
            <wp:extent cx="3695700" cy="4067175"/>
            <wp:effectExtent l="0" t="0" r="0" b="9525"/>
            <wp:docPr id="5" name="图片 5" descr="Selecting the methods to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lecting the methods to tes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95700" cy="4067175"/>
                    </a:xfrm>
                    <a:prstGeom prst="rect">
                      <a:avLst/>
                    </a:prstGeom>
                    <a:noFill/>
                    <a:ln>
                      <a:noFill/>
                    </a:ln>
                  </pic:spPr>
                </pic:pic>
              </a:graphicData>
            </a:graphic>
          </wp:inline>
        </w:drawing>
      </w:r>
    </w:p>
    <w:p w:rsidR="00264813" w:rsidRPr="00264813" w:rsidRDefault="00264813" w:rsidP="00264813">
      <w:pPr>
        <w:widowControl/>
        <w:shd w:val="clear" w:color="auto" w:fill="FFFFFF"/>
        <w:spacing w:before="100" w:beforeAutospacing="1" w:after="100" w:afterAutospacing="1"/>
        <w:jc w:val="left"/>
        <w:rPr>
          <w:ins w:id="55" w:author="Unknown"/>
          <w:rFonts w:ascii="Arial" w:eastAsia="宋体" w:hAnsi="Arial" w:cs="Arial"/>
          <w:color w:val="000000"/>
          <w:kern w:val="0"/>
          <w:sz w:val="24"/>
          <w:szCs w:val="24"/>
        </w:rPr>
      </w:pPr>
      <w:proofErr w:type="gramStart"/>
      <w:ins w:id="56" w:author="Unknown">
        <w:r w:rsidRPr="00264813">
          <w:rPr>
            <w:rFonts w:ascii="Arial" w:eastAsia="宋体" w:hAnsi="Arial" w:cs="Arial"/>
            <w:color w:val="000000"/>
            <w:kern w:val="0"/>
            <w:sz w:val="24"/>
            <w:szCs w:val="24"/>
          </w:rPr>
          <w:t xml:space="preserve">If the </w:t>
        </w:r>
        <w:proofErr w:type="spellStart"/>
        <w:r w:rsidRPr="00264813">
          <w:rPr>
            <w:rFonts w:ascii="Arial" w:eastAsia="宋体" w:hAnsi="Arial" w:cs="Arial"/>
            <w:color w:val="000000"/>
            <w:kern w:val="0"/>
            <w:sz w:val="24"/>
            <w:szCs w:val="24"/>
          </w:rPr>
          <w:t>JUnit</w:t>
        </w:r>
        <w:proofErr w:type="spellEnd"/>
        <w:r w:rsidRPr="00264813">
          <w:rPr>
            <w:rFonts w:ascii="Arial" w:eastAsia="宋体" w:hAnsi="Arial" w:cs="Arial"/>
            <w:color w:val="000000"/>
            <w:kern w:val="0"/>
            <w:sz w:val="24"/>
            <w:szCs w:val="24"/>
          </w:rPr>
          <w:t xml:space="preserve"> library in not part of your </w:t>
        </w:r>
        <w:proofErr w:type="spellStart"/>
        <w:r w:rsidRPr="00264813">
          <w:rPr>
            <w:rFonts w:ascii="Arial" w:eastAsia="宋体" w:hAnsi="Arial" w:cs="Arial"/>
            <w:color w:val="000000"/>
            <w:kern w:val="0"/>
            <w:sz w:val="24"/>
            <w:szCs w:val="24"/>
          </w:rPr>
          <w:t>classpath</w:t>
        </w:r>
        <w:proofErr w:type="spellEnd"/>
        <w:r w:rsidRPr="00264813">
          <w:rPr>
            <w:rFonts w:ascii="Arial" w:eastAsia="宋体" w:hAnsi="Arial" w:cs="Arial"/>
            <w:color w:val="000000"/>
            <w:kern w:val="0"/>
            <w:sz w:val="24"/>
            <w:szCs w:val="24"/>
          </w:rPr>
          <w:t>, Eclipse will prompt you to do so.</w:t>
        </w:r>
        <w:proofErr w:type="gramEnd"/>
        <w:r w:rsidRPr="00264813">
          <w:rPr>
            <w:rFonts w:ascii="Arial" w:eastAsia="宋体" w:hAnsi="Arial" w:cs="Arial"/>
            <w:color w:val="000000"/>
            <w:kern w:val="0"/>
            <w:sz w:val="24"/>
            <w:szCs w:val="24"/>
          </w:rPr>
          <w:t xml:space="preserve"> </w:t>
        </w:r>
      </w:ins>
    </w:p>
    <w:p w:rsidR="00264813" w:rsidRPr="00264813" w:rsidRDefault="00264813" w:rsidP="00264813">
      <w:pPr>
        <w:widowControl/>
        <w:shd w:val="clear" w:color="auto" w:fill="FFFFFF"/>
        <w:jc w:val="left"/>
        <w:rPr>
          <w:ins w:id="57" w:author="Unknown"/>
          <w:rFonts w:ascii="Arial" w:eastAsia="宋体" w:hAnsi="Arial" w:cs="Arial"/>
          <w:color w:val="000000"/>
          <w:kern w:val="0"/>
          <w:sz w:val="24"/>
          <w:szCs w:val="24"/>
        </w:rPr>
      </w:pPr>
      <w:r>
        <w:rPr>
          <w:rFonts w:ascii="Arial" w:eastAsia="宋体" w:hAnsi="Arial" w:cs="Arial"/>
          <w:noProof/>
          <w:color w:val="000000"/>
          <w:kern w:val="0"/>
          <w:sz w:val="24"/>
          <w:szCs w:val="24"/>
        </w:rPr>
        <w:drawing>
          <wp:inline distT="0" distB="0" distL="0" distR="0">
            <wp:extent cx="4171950" cy="2466975"/>
            <wp:effectExtent l="0" t="0" r="0" b="9525"/>
            <wp:docPr id="4" name="图片 4" descr="Eclipes prompt for adding JUnit to the project class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clipes prompt for adding JUnit to the project class path"/>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71950" cy="2466975"/>
                    </a:xfrm>
                    <a:prstGeom prst="rect">
                      <a:avLst/>
                    </a:prstGeom>
                    <a:noFill/>
                    <a:ln>
                      <a:noFill/>
                    </a:ln>
                  </pic:spPr>
                </pic:pic>
              </a:graphicData>
            </a:graphic>
          </wp:inline>
        </w:drawing>
      </w:r>
    </w:p>
    <w:p w:rsidR="00264813" w:rsidRPr="00264813" w:rsidRDefault="00264813" w:rsidP="00264813">
      <w:pPr>
        <w:widowControl/>
        <w:shd w:val="clear" w:color="auto" w:fill="FFFFFF"/>
        <w:spacing w:before="100" w:beforeAutospacing="1" w:after="100" w:afterAutospacing="1"/>
        <w:jc w:val="left"/>
        <w:rPr>
          <w:ins w:id="58" w:author="Unknown"/>
          <w:rFonts w:ascii="Arial" w:eastAsia="宋体" w:hAnsi="Arial" w:cs="Arial"/>
          <w:color w:val="000000"/>
          <w:kern w:val="0"/>
          <w:sz w:val="24"/>
          <w:szCs w:val="24"/>
        </w:rPr>
      </w:pPr>
      <w:ins w:id="59" w:author="Unknown">
        <w:r w:rsidRPr="00264813">
          <w:rPr>
            <w:rFonts w:ascii="Arial" w:eastAsia="宋体" w:hAnsi="Arial" w:cs="Arial"/>
            <w:color w:val="000000"/>
            <w:kern w:val="0"/>
            <w:sz w:val="24"/>
            <w:szCs w:val="24"/>
          </w:rPr>
          <w:t>Create a test with the following code.</w:t>
        </w:r>
      </w:ins>
    </w:p>
    <w:p w:rsidR="00264813" w:rsidRPr="00264813" w:rsidRDefault="00264813" w:rsidP="00264813">
      <w:pPr>
        <w:widowControl/>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00" w:lineRule="auto"/>
        <w:jc w:val="left"/>
        <w:rPr>
          <w:ins w:id="60" w:author="Unknown"/>
          <w:rFonts w:ascii="Bitstream Vera Sans Mono" w:eastAsia="宋体" w:hAnsi="Bitstream Vera Sans Mono" w:cs="宋体"/>
          <w:color w:val="000000"/>
          <w:kern w:val="0"/>
          <w:sz w:val="19"/>
          <w:szCs w:val="19"/>
        </w:rPr>
      </w:pPr>
      <w:ins w:id="61" w:author="Unknown">
        <w:r w:rsidRPr="00264813">
          <w:rPr>
            <w:rFonts w:ascii="Bitstream Vera Sans Mono" w:eastAsia="宋体" w:hAnsi="Bitstream Vera Sans Mono" w:cs="宋体"/>
            <w:color w:val="000000"/>
            <w:kern w:val="0"/>
            <w:sz w:val="19"/>
            <w:szCs w:val="19"/>
          </w:rPr>
          <w:tab/>
        </w:r>
        <w:r w:rsidRPr="00264813">
          <w:rPr>
            <w:rFonts w:ascii="Bitstream Vera Sans Mono" w:eastAsia="宋体" w:hAnsi="Bitstream Vera Sans Mono" w:cs="宋体"/>
            <w:color w:val="000000"/>
            <w:kern w:val="0"/>
            <w:sz w:val="19"/>
            <w:szCs w:val="19"/>
          </w:rPr>
          <w:tab/>
        </w:r>
        <w:r w:rsidRPr="00264813">
          <w:rPr>
            <w:rFonts w:ascii="Bitstream Vera Sans Mono" w:eastAsia="宋体" w:hAnsi="Bitstream Vera Sans Mono" w:cs="宋体"/>
            <w:color w:val="000000"/>
            <w:kern w:val="0"/>
            <w:sz w:val="19"/>
            <w:szCs w:val="19"/>
          </w:rPr>
          <w:tab/>
        </w:r>
        <w:r w:rsidRPr="00264813">
          <w:rPr>
            <w:rFonts w:ascii="Bitstream Vera Sans Mono" w:eastAsia="宋体" w:hAnsi="Bitstream Vera Sans Mono" w:cs="宋体"/>
            <w:color w:val="000000"/>
            <w:kern w:val="0"/>
            <w:sz w:val="19"/>
            <w:szCs w:val="19"/>
          </w:rPr>
          <w:tab/>
        </w:r>
      </w:ins>
    </w:p>
    <w:p w:rsidR="00264813" w:rsidRPr="00264813" w:rsidRDefault="00264813" w:rsidP="00264813">
      <w:pPr>
        <w:widowControl/>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00" w:lineRule="auto"/>
        <w:jc w:val="left"/>
        <w:rPr>
          <w:ins w:id="62" w:author="Unknown"/>
          <w:rFonts w:ascii="Bitstream Vera Sans Mono" w:eastAsia="宋体" w:hAnsi="Bitstream Vera Sans Mono" w:cs="宋体"/>
          <w:color w:val="000000"/>
          <w:kern w:val="0"/>
          <w:sz w:val="19"/>
          <w:szCs w:val="19"/>
        </w:rPr>
      </w:pPr>
      <w:proofErr w:type="gramStart"/>
      <w:ins w:id="63" w:author="Unknown">
        <w:r w:rsidRPr="00264813">
          <w:rPr>
            <w:rFonts w:ascii="Bitstream Vera Sans Mono" w:eastAsia="宋体" w:hAnsi="Bitstream Vera Sans Mono" w:cs="宋体"/>
            <w:b/>
            <w:bCs/>
            <w:color w:val="7F0055"/>
            <w:kern w:val="0"/>
            <w:sz w:val="19"/>
            <w:szCs w:val="19"/>
          </w:rPr>
          <w:t>package</w:t>
        </w:r>
        <w:proofErr w:type="gramEnd"/>
        <w:r w:rsidRPr="00264813">
          <w:rPr>
            <w:rFonts w:ascii="Bitstream Vera Sans Mono" w:eastAsia="宋体" w:hAnsi="Bitstream Vera Sans Mono" w:cs="宋体"/>
            <w:color w:val="000000"/>
            <w:kern w:val="0"/>
            <w:sz w:val="19"/>
            <w:szCs w:val="19"/>
          </w:rPr>
          <w:t xml:space="preserve"> </w:t>
        </w:r>
        <w:proofErr w:type="spellStart"/>
        <w:r w:rsidRPr="00264813">
          <w:rPr>
            <w:rFonts w:ascii="Bitstream Vera Sans Mono" w:eastAsia="宋体" w:hAnsi="Bitstream Vera Sans Mono" w:cs="宋体"/>
            <w:color w:val="000000"/>
            <w:kern w:val="0"/>
            <w:sz w:val="19"/>
            <w:szCs w:val="19"/>
          </w:rPr>
          <w:t>de.vogella.junit.first</w:t>
        </w:r>
        <w:proofErr w:type="spellEnd"/>
        <w:r w:rsidRPr="00264813">
          <w:rPr>
            <w:rFonts w:ascii="Bitstream Vera Sans Mono" w:eastAsia="宋体" w:hAnsi="Bitstream Vera Sans Mono" w:cs="宋体"/>
            <w:color w:val="000000"/>
            <w:kern w:val="0"/>
            <w:sz w:val="19"/>
            <w:szCs w:val="19"/>
          </w:rPr>
          <w:t>;</w:t>
        </w:r>
      </w:ins>
    </w:p>
    <w:p w:rsidR="00264813" w:rsidRPr="00264813" w:rsidRDefault="00264813" w:rsidP="00264813">
      <w:pPr>
        <w:widowControl/>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00" w:lineRule="auto"/>
        <w:jc w:val="left"/>
        <w:rPr>
          <w:ins w:id="64" w:author="Unknown"/>
          <w:rFonts w:ascii="Bitstream Vera Sans Mono" w:eastAsia="宋体" w:hAnsi="Bitstream Vera Sans Mono" w:cs="宋体"/>
          <w:color w:val="000000"/>
          <w:kern w:val="0"/>
          <w:sz w:val="19"/>
          <w:szCs w:val="19"/>
        </w:rPr>
      </w:pPr>
    </w:p>
    <w:p w:rsidR="00264813" w:rsidRPr="00264813" w:rsidRDefault="00264813" w:rsidP="00264813">
      <w:pPr>
        <w:widowControl/>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00" w:lineRule="auto"/>
        <w:jc w:val="left"/>
        <w:rPr>
          <w:ins w:id="65" w:author="Unknown"/>
          <w:rFonts w:ascii="Bitstream Vera Sans Mono" w:eastAsia="宋体" w:hAnsi="Bitstream Vera Sans Mono" w:cs="宋体"/>
          <w:color w:val="000000"/>
          <w:kern w:val="0"/>
          <w:sz w:val="19"/>
          <w:szCs w:val="19"/>
        </w:rPr>
      </w:pPr>
      <w:proofErr w:type="gramStart"/>
      <w:ins w:id="66" w:author="Unknown">
        <w:r w:rsidRPr="00264813">
          <w:rPr>
            <w:rFonts w:ascii="Bitstream Vera Sans Mono" w:eastAsia="宋体" w:hAnsi="Bitstream Vera Sans Mono" w:cs="宋体"/>
            <w:b/>
            <w:bCs/>
            <w:color w:val="7F0055"/>
            <w:kern w:val="0"/>
            <w:sz w:val="19"/>
            <w:szCs w:val="19"/>
          </w:rPr>
          <w:t>import</w:t>
        </w:r>
        <w:proofErr w:type="gramEnd"/>
        <w:r w:rsidRPr="00264813">
          <w:rPr>
            <w:rFonts w:ascii="Bitstream Vera Sans Mono" w:eastAsia="宋体" w:hAnsi="Bitstream Vera Sans Mono" w:cs="宋体"/>
            <w:color w:val="000000"/>
            <w:kern w:val="0"/>
            <w:sz w:val="19"/>
            <w:szCs w:val="19"/>
          </w:rPr>
          <w:t xml:space="preserve"> </w:t>
        </w:r>
        <w:proofErr w:type="spellStart"/>
        <w:r w:rsidRPr="00264813">
          <w:rPr>
            <w:rFonts w:ascii="Bitstream Vera Sans Mono" w:eastAsia="宋体" w:hAnsi="Bitstream Vera Sans Mono" w:cs="宋体"/>
            <w:color w:val="000000"/>
            <w:kern w:val="0"/>
            <w:sz w:val="19"/>
            <w:szCs w:val="19"/>
          </w:rPr>
          <w:t>org.junit.Test</w:t>
        </w:r>
        <w:proofErr w:type="spellEnd"/>
        <w:r w:rsidRPr="00264813">
          <w:rPr>
            <w:rFonts w:ascii="Bitstream Vera Sans Mono" w:eastAsia="宋体" w:hAnsi="Bitstream Vera Sans Mono" w:cs="宋体"/>
            <w:color w:val="000000"/>
            <w:kern w:val="0"/>
            <w:sz w:val="19"/>
            <w:szCs w:val="19"/>
          </w:rPr>
          <w:t>;</w:t>
        </w:r>
      </w:ins>
    </w:p>
    <w:p w:rsidR="00264813" w:rsidRPr="00264813" w:rsidRDefault="00264813" w:rsidP="00264813">
      <w:pPr>
        <w:widowControl/>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00" w:lineRule="auto"/>
        <w:jc w:val="left"/>
        <w:rPr>
          <w:ins w:id="67" w:author="Unknown"/>
          <w:rFonts w:ascii="Bitstream Vera Sans Mono" w:eastAsia="宋体" w:hAnsi="Bitstream Vera Sans Mono" w:cs="宋体"/>
          <w:color w:val="000000"/>
          <w:kern w:val="0"/>
          <w:sz w:val="19"/>
          <w:szCs w:val="19"/>
        </w:rPr>
      </w:pPr>
    </w:p>
    <w:p w:rsidR="00264813" w:rsidRPr="00264813" w:rsidRDefault="00264813" w:rsidP="00264813">
      <w:pPr>
        <w:widowControl/>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00" w:lineRule="auto"/>
        <w:jc w:val="left"/>
        <w:rPr>
          <w:ins w:id="68" w:author="Unknown"/>
          <w:rFonts w:ascii="Bitstream Vera Sans Mono" w:eastAsia="宋体" w:hAnsi="Bitstream Vera Sans Mono" w:cs="宋体"/>
          <w:color w:val="000000"/>
          <w:kern w:val="0"/>
          <w:sz w:val="19"/>
          <w:szCs w:val="19"/>
        </w:rPr>
      </w:pPr>
      <w:proofErr w:type="gramStart"/>
      <w:ins w:id="69" w:author="Unknown">
        <w:r w:rsidRPr="00264813">
          <w:rPr>
            <w:rFonts w:ascii="Bitstream Vera Sans Mono" w:eastAsia="宋体" w:hAnsi="Bitstream Vera Sans Mono" w:cs="宋体"/>
            <w:b/>
            <w:bCs/>
            <w:color w:val="7F0055"/>
            <w:kern w:val="0"/>
            <w:sz w:val="19"/>
            <w:szCs w:val="19"/>
          </w:rPr>
          <w:t>import</w:t>
        </w:r>
        <w:proofErr w:type="gramEnd"/>
        <w:r w:rsidRPr="00264813">
          <w:rPr>
            <w:rFonts w:ascii="Bitstream Vera Sans Mono" w:eastAsia="宋体" w:hAnsi="Bitstream Vera Sans Mono" w:cs="宋体"/>
            <w:color w:val="000000"/>
            <w:kern w:val="0"/>
            <w:sz w:val="19"/>
            <w:szCs w:val="19"/>
          </w:rPr>
          <w:t xml:space="preserve"> </w:t>
        </w:r>
        <w:r w:rsidRPr="00264813">
          <w:rPr>
            <w:rFonts w:ascii="Bitstream Vera Sans Mono" w:eastAsia="宋体" w:hAnsi="Bitstream Vera Sans Mono" w:cs="宋体"/>
            <w:b/>
            <w:bCs/>
            <w:color w:val="7F0055"/>
            <w:kern w:val="0"/>
            <w:sz w:val="19"/>
            <w:szCs w:val="19"/>
          </w:rPr>
          <w:t>static</w:t>
        </w:r>
        <w:r w:rsidRPr="00264813">
          <w:rPr>
            <w:rFonts w:ascii="Bitstream Vera Sans Mono" w:eastAsia="宋体" w:hAnsi="Bitstream Vera Sans Mono" w:cs="宋体"/>
            <w:color w:val="000000"/>
            <w:kern w:val="0"/>
            <w:sz w:val="19"/>
            <w:szCs w:val="19"/>
          </w:rPr>
          <w:t xml:space="preserve"> </w:t>
        </w:r>
        <w:proofErr w:type="spellStart"/>
        <w:r w:rsidRPr="00264813">
          <w:rPr>
            <w:rFonts w:ascii="Bitstream Vera Sans Mono" w:eastAsia="宋体" w:hAnsi="Bitstream Vera Sans Mono" w:cs="宋体"/>
            <w:color w:val="000000"/>
            <w:kern w:val="0"/>
            <w:sz w:val="19"/>
            <w:szCs w:val="19"/>
          </w:rPr>
          <w:t>org.junit.Assert.assertEquals</w:t>
        </w:r>
        <w:proofErr w:type="spellEnd"/>
        <w:r w:rsidRPr="00264813">
          <w:rPr>
            <w:rFonts w:ascii="Bitstream Vera Sans Mono" w:eastAsia="宋体" w:hAnsi="Bitstream Vera Sans Mono" w:cs="宋体"/>
            <w:color w:val="000000"/>
            <w:kern w:val="0"/>
            <w:sz w:val="19"/>
            <w:szCs w:val="19"/>
          </w:rPr>
          <w:t>;</w:t>
        </w:r>
      </w:ins>
    </w:p>
    <w:p w:rsidR="00264813" w:rsidRPr="00264813" w:rsidRDefault="00264813" w:rsidP="00264813">
      <w:pPr>
        <w:widowControl/>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00" w:lineRule="auto"/>
        <w:jc w:val="left"/>
        <w:rPr>
          <w:ins w:id="70" w:author="Unknown"/>
          <w:rFonts w:ascii="Bitstream Vera Sans Mono" w:eastAsia="宋体" w:hAnsi="Bitstream Vera Sans Mono" w:cs="宋体"/>
          <w:color w:val="000000"/>
          <w:kern w:val="0"/>
          <w:sz w:val="19"/>
          <w:szCs w:val="19"/>
        </w:rPr>
      </w:pPr>
    </w:p>
    <w:p w:rsidR="00264813" w:rsidRPr="00264813" w:rsidRDefault="00264813" w:rsidP="00264813">
      <w:pPr>
        <w:widowControl/>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00" w:lineRule="auto"/>
        <w:jc w:val="left"/>
        <w:rPr>
          <w:ins w:id="71" w:author="Unknown"/>
          <w:rFonts w:ascii="Bitstream Vera Sans Mono" w:eastAsia="宋体" w:hAnsi="Bitstream Vera Sans Mono" w:cs="宋体"/>
          <w:color w:val="000000"/>
          <w:kern w:val="0"/>
          <w:sz w:val="19"/>
          <w:szCs w:val="19"/>
        </w:rPr>
      </w:pPr>
      <w:proofErr w:type="gramStart"/>
      <w:ins w:id="72" w:author="Unknown">
        <w:r w:rsidRPr="00264813">
          <w:rPr>
            <w:rFonts w:ascii="Bitstream Vera Sans Mono" w:eastAsia="宋体" w:hAnsi="Bitstream Vera Sans Mono" w:cs="宋体"/>
            <w:b/>
            <w:bCs/>
            <w:color w:val="7F0055"/>
            <w:kern w:val="0"/>
            <w:sz w:val="19"/>
            <w:szCs w:val="19"/>
          </w:rPr>
          <w:t>public</w:t>
        </w:r>
        <w:proofErr w:type="gramEnd"/>
        <w:r w:rsidRPr="00264813">
          <w:rPr>
            <w:rFonts w:ascii="Bitstream Vera Sans Mono" w:eastAsia="宋体" w:hAnsi="Bitstream Vera Sans Mono" w:cs="宋体"/>
            <w:color w:val="000000"/>
            <w:kern w:val="0"/>
            <w:sz w:val="19"/>
            <w:szCs w:val="19"/>
          </w:rPr>
          <w:t xml:space="preserve"> </w:t>
        </w:r>
        <w:r w:rsidRPr="00264813">
          <w:rPr>
            <w:rFonts w:ascii="Bitstream Vera Sans Mono" w:eastAsia="宋体" w:hAnsi="Bitstream Vera Sans Mono" w:cs="宋体"/>
            <w:b/>
            <w:bCs/>
            <w:color w:val="7F0055"/>
            <w:kern w:val="0"/>
            <w:sz w:val="19"/>
            <w:szCs w:val="19"/>
          </w:rPr>
          <w:t>class</w:t>
        </w:r>
        <w:r w:rsidRPr="00264813">
          <w:rPr>
            <w:rFonts w:ascii="Bitstream Vera Sans Mono" w:eastAsia="宋体" w:hAnsi="Bitstream Vera Sans Mono" w:cs="宋体"/>
            <w:color w:val="000000"/>
            <w:kern w:val="0"/>
            <w:sz w:val="19"/>
            <w:szCs w:val="19"/>
          </w:rPr>
          <w:t xml:space="preserve"> </w:t>
        </w:r>
        <w:proofErr w:type="spellStart"/>
        <w:r w:rsidRPr="00264813">
          <w:rPr>
            <w:rFonts w:ascii="Bitstream Vera Sans Mono" w:eastAsia="宋体" w:hAnsi="Bitstream Vera Sans Mono" w:cs="宋体"/>
            <w:color w:val="000000"/>
            <w:kern w:val="0"/>
            <w:sz w:val="19"/>
            <w:szCs w:val="19"/>
          </w:rPr>
          <w:t>MyClassTest</w:t>
        </w:r>
        <w:proofErr w:type="spellEnd"/>
        <w:r w:rsidRPr="00264813">
          <w:rPr>
            <w:rFonts w:ascii="Bitstream Vera Sans Mono" w:eastAsia="宋体" w:hAnsi="Bitstream Vera Sans Mono" w:cs="宋体"/>
            <w:color w:val="000000"/>
            <w:kern w:val="0"/>
            <w:sz w:val="19"/>
            <w:szCs w:val="19"/>
          </w:rPr>
          <w:t xml:space="preserve"> {</w:t>
        </w:r>
      </w:ins>
    </w:p>
    <w:p w:rsidR="00264813" w:rsidRPr="00264813" w:rsidRDefault="00264813" w:rsidP="00264813">
      <w:pPr>
        <w:widowControl/>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00" w:lineRule="auto"/>
        <w:jc w:val="left"/>
        <w:rPr>
          <w:ins w:id="73" w:author="Unknown"/>
          <w:rFonts w:ascii="Bitstream Vera Sans Mono" w:eastAsia="宋体" w:hAnsi="Bitstream Vera Sans Mono" w:cs="宋体"/>
          <w:color w:val="000000"/>
          <w:kern w:val="0"/>
          <w:sz w:val="19"/>
          <w:szCs w:val="19"/>
        </w:rPr>
      </w:pPr>
    </w:p>
    <w:p w:rsidR="00264813" w:rsidRPr="00264813" w:rsidRDefault="00264813" w:rsidP="00264813">
      <w:pPr>
        <w:widowControl/>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00" w:lineRule="auto"/>
        <w:jc w:val="left"/>
        <w:rPr>
          <w:ins w:id="74" w:author="Unknown"/>
          <w:rFonts w:ascii="Bitstream Vera Sans Mono" w:eastAsia="宋体" w:hAnsi="Bitstream Vera Sans Mono" w:cs="宋体"/>
          <w:color w:val="000000"/>
          <w:kern w:val="0"/>
          <w:sz w:val="19"/>
          <w:szCs w:val="19"/>
        </w:rPr>
      </w:pPr>
      <w:ins w:id="75" w:author="Unknown">
        <w:r w:rsidRPr="00264813">
          <w:rPr>
            <w:rFonts w:ascii="Bitstream Vera Sans Mono" w:eastAsia="宋体" w:hAnsi="Bitstream Vera Sans Mono" w:cs="宋体"/>
            <w:color w:val="000000"/>
            <w:kern w:val="0"/>
            <w:sz w:val="19"/>
            <w:szCs w:val="19"/>
          </w:rPr>
          <w:tab/>
        </w:r>
        <w:r w:rsidRPr="00264813">
          <w:rPr>
            <w:rFonts w:ascii="Bitstream Vera Sans Mono" w:eastAsia="宋体" w:hAnsi="Bitstream Vera Sans Mono" w:cs="宋体"/>
            <w:i/>
            <w:iCs/>
            <w:color w:val="808080"/>
            <w:kern w:val="0"/>
            <w:sz w:val="19"/>
            <w:szCs w:val="19"/>
          </w:rPr>
          <w:t>@Test</w:t>
        </w:r>
      </w:ins>
    </w:p>
    <w:p w:rsidR="00264813" w:rsidRPr="00264813" w:rsidRDefault="00264813" w:rsidP="00264813">
      <w:pPr>
        <w:widowControl/>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00" w:lineRule="auto"/>
        <w:jc w:val="left"/>
        <w:rPr>
          <w:ins w:id="76" w:author="Unknown"/>
          <w:rFonts w:ascii="Bitstream Vera Sans Mono" w:eastAsia="宋体" w:hAnsi="Bitstream Vera Sans Mono" w:cs="宋体"/>
          <w:color w:val="000000"/>
          <w:kern w:val="0"/>
          <w:sz w:val="19"/>
          <w:szCs w:val="19"/>
        </w:rPr>
      </w:pPr>
      <w:ins w:id="77" w:author="Unknown">
        <w:r w:rsidRPr="00264813">
          <w:rPr>
            <w:rFonts w:ascii="Bitstream Vera Sans Mono" w:eastAsia="宋体" w:hAnsi="Bitstream Vera Sans Mono" w:cs="宋体"/>
            <w:color w:val="000000"/>
            <w:kern w:val="0"/>
            <w:sz w:val="19"/>
            <w:szCs w:val="19"/>
          </w:rPr>
          <w:tab/>
        </w:r>
        <w:proofErr w:type="gramStart"/>
        <w:r w:rsidRPr="00264813">
          <w:rPr>
            <w:rFonts w:ascii="Bitstream Vera Sans Mono" w:eastAsia="宋体" w:hAnsi="Bitstream Vera Sans Mono" w:cs="宋体"/>
            <w:b/>
            <w:bCs/>
            <w:color w:val="7F0055"/>
            <w:kern w:val="0"/>
            <w:sz w:val="19"/>
            <w:szCs w:val="19"/>
          </w:rPr>
          <w:t>public</w:t>
        </w:r>
        <w:proofErr w:type="gramEnd"/>
        <w:r w:rsidRPr="00264813">
          <w:rPr>
            <w:rFonts w:ascii="Bitstream Vera Sans Mono" w:eastAsia="宋体" w:hAnsi="Bitstream Vera Sans Mono" w:cs="宋体"/>
            <w:color w:val="000000"/>
            <w:kern w:val="0"/>
            <w:sz w:val="19"/>
            <w:szCs w:val="19"/>
          </w:rPr>
          <w:t xml:space="preserve"> </w:t>
        </w:r>
        <w:r w:rsidRPr="00264813">
          <w:rPr>
            <w:rFonts w:ascii="Bitstream Vera Sans Mono" w:eastAsia="宋体" w:hAnsi="Bitstream Vera Sans Mono" w:cs="宋体"/>
            <w:b/>
            <w:bCs/>
            <w:color w:val="7F0055"/>
            <w:kern w:val="0"/>
            <w:sz w:val="19"/>
            <w:szCs w:val="19"/>
          </w:rPr>
          <w:t>void</w:t>
        </w:r>
        <w:r w:rsidRPr="00264813">
          <w:rPr>
            <w:rFonts w:ascii="Bitstream Vera Sans Mono" w:eastAsia="宋体" w:hAnsi="Bitstream Vera Sans Mono" w:cs="宋体"/>
            <w:color w:val="000000"/>
            <w:kern w:val="0"/>
            <w:sz w:val="19"/>
            <w:szCs w:val="19"/>
          </w:rPr>
          <w:t xml:space="preserve"> </w:t>
        </w:r>
        <w:proofErr w:type="spellStart"/>
        <w:r w:rsidRPr="00264813">
          <w:rPr>
            <w:rFonts w:ascii="Bitstream Vera Sans Mono" w:eastAsia="宋体" w:hAnsi="Bitstream Vera Sans Mono" w:cs="宋体"/>
            <w:color w:val="000000"/>
            <w:kern w:val="0"/>
            <w:sz w:val="19"/>
            <w:szCs w:val="19"/>
          </w:rPr>
          <w:t>testMultiply</w:t>
        </w:r>
        <w:proofErr w:type="spellEnd"/>
        <w:r w:rsidRPr="00264813">
          <w:rPr>
            <w:rFonts w:ascii="Bitstream Vera Sans Mono" w:eastAsia="宋体" w:hAnsi="Bitstream Vera Sans Mono" w:cs="宋体"/>
            <w:color w:val="000000"/>
            <w:kern w:val="0"/>
            <w:sz w:val="19"/>
            <w:szCs w:val="19"/>
          </w:rPr>
          <w:t>() {</w:t>
        </w:r>
      </w:ins>
    </w:p>
    <w:p w:rsidR="00264813" w:rsidRPr="00264813" w:rsidRDefault="00264813" w:rsidP="00264813">
      <w:pPr>
        <w:widowControl/>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00" w:lineRule="auto"/>
        <w:jc w:val="left"/>
        <w:rPr>
          <w:ins w:id="78" w:author="Unknown"/>
          <w:rFonts w:ascii="Bitstream Vera Sans Mono" w:eastAsia="宋体" w:hAnsi="Bitstream Vera Sans Mono" w:cs="宋体"/>
          <w:color w:val="000000"/>
          <w:kern w:val="0"/>
          <w:sz w:val="19"/>
          <w:szCs w:val="19"/>
        </w:rPr>
      </w:pPr>
      <w:ins w:id="79" w:author="Unknown">
        <w:r w:rsidRPr="00264813">
          <w:rPr>
            <w:rFonts w:ascii="Bitstream Vera Sans Mono" w:eastAsia="宋体" w:hAnsi="Bitstream Vera Sans Mono" w:cs="宋体"/>
            <w:color w:val="000000"/>
            <w:kern w:val="0"/>
            <w:sz w:val="19"/>
            <w:szCs w:val="19"/>
          </w:rPr>
          <w:tab/>
        </w:r>
        <w:r w:rsidRPr="00264813">
          <w:rPr>
            <w:rFonts w:ascii="Bitstream Vera Sans Mono" w:eastAsia="宋体" w:hAnsi="Bitstream Vera Sans Mono" w:cs="宋体"/>
            <w:color w:val="000000"/>
            <w:kern w:val="0"/>
            <w:sz w:val="19"/>
            <w:szCs w:val="19"/>
          </w:rPr>
          <w:tab/>
        </w:r>
        <w:proofErr w:type="spellStart"/>
        <w:r w:rsidRPr="00264813">
          <w:rPr>
            <w:rFonts w:ascii="Bitstream Vera Sans Mono" w:eastAsia="宋体" w:hAnsi="Bitstream Vera Sans Mono" w:cs="宋体"/>
            <w:color w:val="000000"/>
            <w:kern w:val="0"/>
            <w:sz w:val="19"/>
            <w:szCs w:val="19"/>
          </w:rPr>
          <w:t>MyClass</w:t>
        </w:r>
        <w:proofErr w:type="spellEnd"/>
        <w:r w:rsidRPr="00264813">
          <w:rPr>
            <w:rFonts w:ascii="Bitstream Vera Sans Mono" w:eastAsia="宋体" w:hAnsi="Bitstream Vera Sans Mono" w:cs="宋体"/>
            <w:color w:val="000000"/>
            <w:kern w:val="0"/>
            <w:sz w:val="19"/>
            <w:szCs w:val="19"/>
          </w:rPr>
          <w:t xml:space="preserve"> tester = </w:t>
        </w:r>
        <w:r w:rsidRPr="00264813">
          <w:rPr>
            <w:rFonts w:ascii="Bitstream Vera Sans Mono" w:eastAsia="宋体" w:hAnsi="Bitstream Vera Sans Mono" w:cs="宋体"/>
            <w:b/>
            <w:bCs/>
            <w:color w:val="7F0055"/>
            <w:kern w:val="0"/>
            <w:sz w:val="19"/>
            <w:szCs w:val="19"/>
          </w:rPr>
          <w:t>new</w:t>
        </w:r>
        <w:r w:rsidRPr="00264813">
          <w:rPr>
            <w:rFonts w:ascii="Bitstream Vera Sans Mono" w:eastAsia="宋体" w:hAnsi="Bitstream Vera Sans Mono" w:cs="宋体"/>
            <w:color w:val="000000"/>
            <w:kern w:val="0"/>
            <w:sz w:val="19"/>
            <w:szCs w:val="19"/>
          </w:rPr>
          <w:t xml:space="preserve"> </w:t>
        </w:r>
        <w:proofErr w:type="spellStart"/>
        <w:proofErr w:type="gramStart"/>
        <w:r w:rsidRPr="00264813">
          <w:rPr>
            <w:rFonts w:ascii="Bitstream Vera Sans Mono" w:eastAsia="宋体" w:hAnsi="Bitstream Vera Sans Mono" w:cs="宋体"/>
            <w:color w:val="000000"/>
            <w:kern w:val="0"/>
            <w:sz w:val="19"/>
            <w:szCs w:val="19"/>
          </w:rPr>
          <w:t>MyClass</w:t>
        </w:r>
        <w:proofErr w:type="spellEnd"/>
        <w:r w:rsidRPr="00264813">
          <w:rPr>
            <w:rFonts w:ascii="Bitstream Vera Sans Mono" w:eastAsia="宋体" w:hAnsi="Bitstream Vera Sans Mono" w:cs="宋体"/>
            <w:color w:val="000000"/>
            <w:kern w:val="0"/>
            <w:sz w:val="19"/>
            <w:szCs w:val="19"/>
          </w:rPr>
          <w:t>(</w:t>
        </w:r>
        <w:proofErr w:type="gramEnd"/>
        <w:r w:rsidRPr="00264813">
          <w:rPr>
            <w:rFonts w:ascii="Bitstream Vera Sans Mono" w:eastAsia="宋体" w:hAnsi="Bitstream Vera Sans Mono" w:cs="宋体"/>
            <w:color w:val="000000"/>
            <w:kern w:val="0"/>
            <w:sz w:val="19"/>
            <w:szCs w:val="19"/>
          </w:rPr>
          <w:t>);</w:t>
        </w:r>
      </w:ins>
    </w:p>
    <w:p w:rsidR="00264813" w:rsidRPr="00264813" w:rsidRDefault="00264813" w:rsidP="00264813">
      <w:pPr>
        <w:widowControl/>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00" w:lineRule="auto"/>
        <w:jc w:val="left"/>
        <w:rPr>
          <w:ins w:id="80" w:author="Unknown"/>
          <w:rFonts w:ascii="Bitstream Vera Sans Mono" w:eastAsia="宋体" w:hAnsi="Bitstream Vera Sans Mono" w:cs="宋体"/>
          <w:color w:val="000000"/>
          <w:kern w:val="0"/>
          <w:sz w:val="19"/>
          <w:szCs w:val="19"/>
        </w:rPr>
      </w:pPr>
      <w:ins w:id="81" w:author="Unknown">
        <w:r w:rsidRPr="00264813">
          <w:rPr>
            <w:rFonts w:ascii="Bitstream Vera Sans Mono" w:eastAsia="宋体" w:hAnsi="Bitstream Vera Sans Mono" w:cs="宋体"/>
            <w:color w:val="000000"/>
            <w:kern w:val="0"/>
            <w:sz w:val="19"/>
            <w:szCs w:val="19"/>
          </w:rPr>
          <w:tab/>
        </w:r>
        <w:r w:rsidRPr="00264813">
          <w:rPr>
            <w:rFonts w:ascii="Bitstream Vera Sans Mono" w:eastAsia="宋体" w:hAnsi="Bitstream Vera Sans Mono" w:cs="宋体"/>
            <w:color w:val="000000"/>
            <w:kern w:val="0"/>
            <w:sz w:val="19"/>
            <w:szCs w:val="19"/>
          </w:rPr>
          <w:tab/>
        </w:r>
        <w:proofErr w:type="spellStart"/>
        <w:proofErr w:type="gramStart"/>
        <w:r w:rsidRPr="00264813">
          <w:rPr>
            <w:rFonts w:ascii="Bitstream Vera Sans Mono" w:eastAsia="宋体" w:hAnsi="Bitstream Vera Sans Mono" w:cs="宋体"/>
            <w:color w:val="000000"/>
            <w:kern w:val="0"/>
            <w:sz w:val="19"/>
            <w:szCs w:val="19"/>
          </w:rPr>
          <w:t>assertEquals</w:t>
        </w:r>
        <w:proofErr w:type="spellEnd"/>
        <w:r w:rsidRPr="00264813">
          <w:rPr>
            <w:rFonts w:ascii="Bitstream Vera Sans Mono" w:eastAsia="宋体" w:hAnsi="Bitstream Vera Sans Mono" w:cs="宋体"/>
            <w:color w:val="000000"/>
            <w:kern w:val="0"/>
            <w:sz w:val="19"/>
            <w:szCs w:val="19"/>
          </w:rPr>
          <w:t>(</w:t>
        </w:r>
        <w:proofErr w:type="gramEnd"/>
        <w:r w:rsidRPr="00264813">
          <w:rPr>
            <w:rFonts w:ascii="Bitstream Vera Sans Mono" w:eastAsia="宋体" w:hAnsi="Bitstream Vera Sans Mono" w:cs="宋体"/>
            <w:color w:val="0000FF"/>
            <w:kern w:val="0"/>
            <w:sz w:val="19"/>
            <w:szCs w:val="19"/>
          </w:rPr>
          <w:t>"Result"</w:t>
        </w:r>
        <w:r w:rsidRPr="00264813">
          <w:rPr>
            <w:rFonts w:ascii="Bitstream Vera Sans Mono" w:eastAsia="宋体" w:hAnsi="Bitstream Vera Sans Mono" w:cs="宋体"/>
            <w:color w:val="000000"/>
            <w:kern w:val="0"/>
            <w:sz w:val="19"/>
            <w:szCs w:val="19"/>
          </w:rPr>
          <w:t xml:space="preserve">, 50, </w:t>
        </w:r>
        <w:proofErr w:type="spellStart"/>
        <w:r w:rsidRPr="00264813">
          <w:rPr>
            <w:rFonts w:ascii="Bitstream Vera Sans Mono" w:eastAsia="宋体" w:hAnsi="Bitstream Vera Sans Mono" w:cs="宋体"/>
            <w:color w:val="000000"/>
            <w:kern w:val="0"/>
            <w:sz w:val="19"/>
            <w:szCs w:val="19"/>
          </w:rPr>
          <w:t>tester.multiply</w:t>
        </w:r>
        <w:proofErr w:type="spellEnd"/>
        <w:r w:rsidRPr="00264813">
          <w:rPr>
            <w:rFonts w:ascii="Bitstream Vera Sans Mono" w:eastAsia="宋体" w:hAnsi="Bitstream Vera Sans Mono" w:cs="宋体"/>
            <w:color w:val="000000"/>
            <w:kern w:val="0"/>
            <w:sz w:val="19"/>
            <w:szCs w:val="19"/>
          </w:rPr>
          <w:t>(10, 5));</w:t>
        </w:r>
      </w:ins>
    </w:p>
    <w:p w:rsidR="00264813" w:rsidRPr="00264813" w:rsidRDefault="00264813" w:rsidP="00264813">
      <w:pPr>
        <w:widowControl/>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00" w:lineRule="auto"/>
        <w:jc w:val="left"/>
        <w:rPr>
          <w:ins w:id="82" w:author="Unknown"/>
          <w:rFonts w:ascii="Bitstream Vera Sans Mono" w:eastAsia="宋体" w:hAnsi="Bitstream Vera Sans Mono" w:cs="宋体"/>
          <w:color w:val="000000"/>
          <w:kern w:val="0"/>
          <w:sz w:val="19"/>
          <w:szCs w:val="19"/>
        </w:rPr>
      </w:pPr>
      <w:ins w:id="83" w:author="Unknown">
        <w:r w:rsidRPr="00264813">
          <w:rPr>
            <w:rFonts w:ascii="Bitstream Vera Sans Mono" w:eastAsia="宋体" w:hAnsi="Bitstream Vera Sans Mono" w:cs="宋体"/>
            <w:color w:val="000000"/>
            <w:kern w:val="0"/>
            <w:sz w:val="19"/>
            <w:szCs w:val="19"/>
          </w:rPr>
          <w:tab/>
          <w:t>}</w:t>
        </w:r>
      </w:ins>
    </w:p>
    <w:p w:rsidR="00264813" w:rsidRPr="00264813" w:rsidRDefault="00264813" w:rsidP="00264813">
      <w:pPr>
        <w:widowControl/>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00" w:lineRule="auto"/>
        <w:jc w:val="left"/>
        <w:rPr>
          <w:ins w:id="84" w:author="Unknown"/>
          <w:rFonts w:ascii="Bitstream Vera Sans Mono" w:eastAsia="宋体" w:hAnsi="Bitstream Vera Sans Mono" w:cs="宋体"/>
          <w:color w:val="000000"/>
          <w:kern w:val="0"/>
          <w:sz w:val="19"/>
          <w:szCs w:val="19"/>
        </w:rPr>
      </w:pPr>
      <w:ins w:id="85" w:author="Unknown">
        <w:r w:rsidRPr="00264813">
          <w:rPr>
            <w:rFonts w:ascii="Bitstream Vera Sans Mono" w:eastAsia="宋体" w:hAnsi="Bitstream Vera Sans Mono" w:cs="宋体"/>
            <w:color w:val="000000"/>
            <w:kern w:val="0"/>
            <w:sz w:val="19"/>
            <w:szCs w:val="19"/>
          </w:rPr>
          <w:t>}</w:t>
        </w:r>
      </w:ins>
    </w:p>
    <w:p w:rsidR="00264813" w:rsidRPr="00264813" w:rsidRDefault="00264813" w:rsidP="00264813">
      <w:pPr>
        <w:widowControl/>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00" w:lineRule="auto"/>
        <w:jc w:val="left"/>
        <w:rPr>
          <w:ins w:id="86" w:author="Unknown"/>
          <w:rFonts w:ascii="Bitstream Vera Sans Mono" w:eastAsia="宋体" w:hAnsi="Bitstream Vera Sans Mono" w:cs="宋体"/>
          <w:color w:val="000000"/>
          <w:kern w:val="0"/>
          <w:sz w:val="19"/>
          <w:szCs w:val="19"/>
        </w:rPr>
      </w:pPr>
      <w:ins w:id="87" w:author="Unknown">
        <w:r w:rsidRPr="00264813">
          <w:rPr>
            <w:rFonts w:ascii="Bitstream Vera Sans Mono" w:eastAsia="宋体" w:hAnsi="Bitstream Vera Sans Mono" w:cs="宋体"/>
            <w:color w:val="000000"/>
            <w:kern w:val="0"/>
            <w:sz w:val="19"/>
            <w:szCs w:val="19"/>
          </w:rPr>
          <w:tab/>
        </w:r>
        <w:r w:rsidRPr="00264813">
          <w:rPr>
            <w:rFonts w:ascii="Bitstream Vera Sans Mono" w:eastAsia="宋体" w:hAnsi="Bitstream Vera Sans Mono" w:cs="宋体"/>
            <w:color w:val="000000"/>
            <w:kern w:val="0"/>
            <w:sz w:val="19"/>
            <w:szCs w:val="19"/>
          </w:rPr>
          <w:tab/>
        </w:r>
        <w:r w:rsidRPr="00264813">
          <w:rPr>
            <w:rFonts w:ascii="Bitstream Vera Sans Mono" w:eastAsia="宋体" w:hAnsi="Bitstream Vera Sans Mono" w:cs="宋体"/>
            <w:color w:val="000000"/>
            <w:kern w:val="0"/>
            <w:sz w:val="19"/>
            <w:szCs w:val="19"/>
          </w:rPr>
          <w:tab/>
        </w:r>
      </w:ins>
    </w:p>
    <w:p w:rsidR="00264813" w:rsidRPr="00264813" w:rsidRDefault="00264813" w:rsidP="00264813">
      <w:pPr>
        <w:widowControl/>
        <w:shd w:val="clear" w:color="auto" w:fill="FFFFFF"/>
        <w:spacing w:before="100" w:beforeAutospacing="1" w:after="100" w:afterAutospacing="1"/>
        <w:jc w:val="left"/>
        <w:outlineLvl w:val="2"/>
        <w:rPr>
          <w:ins w:id="88" w:author="Unknown"/>
          <w:rFonts w:ascii="Arial" w:eastAsia="宋体" w:hAnsi="Arial" w:cs="Arial"/>
          <w:b/>
          <w:bCs/>
          <w:color w:val="000000"/>
          <w:kern w:val="0"/>
          <w:sz w:val="27"/>
          <w:szCs w:val="27"/>
        </w:rPr>
      </w:pPr>
      <w:bookmarkStart w:id="89" w:name="juniteclipse_eclipse"/>
      <w:bookmarkEnd w:id="89"/>
      <w:ins w:id="90" w:author="Unknown">
        <w:r w:rsidRPr="00264813">
          <w:rPr>
            <w:rFonts w:ascii="Arial" w:eastAsia="宋体" w:hAnsi="Arial" w:cs="Arial"/>
            <w:b/>
            <w:bCs/>
            <w:color w:val="000000"/>
            <w:kern w:val="0"/>
            <w:sz w:val="27"/>
            <w:szCs w:val="27"/>
          </w:rPr>
          <w:t xml:space="preserve">3.4. Run your test via Eclipse </w:t>
        </w:r>
      </w:ins>
    </w:p>
    <w:p w:rsidR="00264813" w:rsidRPr="00264813" w:rsidRDefault="00264813" w:rsidP="00264813">
      <w:pPr>
        <w:widowControl/>
        <w:shd w:val="clear" w:color="auto" w:fill="FFFFFF"/>
        <w:spacing w:before="100" w:beforeAutospacing="1" w:after="100" w:afterAutospacing="1"/>
        <w:jc w:val="left"/>
        <w:rPr>
          <w:ins w:id="91" w:author="Unknown"/>
          <w:rFonts w:ascii="Arial" w:eastAsia="宋体" w:hAnsi="Arial" w:cs="Arial"/>
          <w:color w:val="000000"/>
          <w:kern w:val="0"/>
          <w:sz w:val="24"/>
          <w:szCs w:val="24"/>
        </w:rPr>
      </w:pPr>
      <w:ins w:id="92" w:author="Unknown">
        <w:r w:rsidRPr="00264813">
          <w:rPr>
            <w:rFonts w:ascii="Arial" w:eastAsia="宋体" w:hAnsi="Arial" w:cs="Arial"/>
            <w:color w:val="000000"/>
            <w:kern w:val="0"/>
            <w:sz w:val="24"/>
            <w:szCs w:val="24"/>
          </w:rPr>
          <w:t xml:space="preserve">Right click on your new test class and select Run-As → </w:t>
        </w:r>
        <w:proofErr w:type="spellStart"/>
        <w:r w:rsidRPr="00264813">
          <w:rPr>
            <w:rFonts w:ascii="Arial" w:eastAsia="宋体" w:hAnsi="Arial" w:cs="Arial"/>
            <w:color w:val="000000"/>
            <w:kern w:val="0"/>
            <w:sz w:val="24"/>
            <w:szCs w:val="24"/>
          </w:rPr>
          <w:t>JUnit</w:t>
        </w:r>
        <w:proofErr w:type="spellEnd"/>
        <w:r w:rsidRPr="00264813">
          <w:rPr>
            <w:rFonts w:ascii="Arial" w:eastAsia="宋体" w:hAnsi="Arial" w:cs="Arial"/>
            <w:color w:val="000000"/>
            <w:kern w:val="0"/>
            <w:sz w:val="24"/>
            <w:szCs w:val="24"/>
          </w:rPr>
          <w:t xml:space="preserve"> Test. </w:t>
        </w:r>
      </w:ins>
    </w:p>
    <w:p w:rsidR="00264813" w:rsidRPr="00264813" w:rsidRDefault="00264813" w:rsidP="00264813">
      <w:pPr>
        <w:widowControl/>
        <w:shd w:val="clear" w:color="auto" w:fill="FFFFFF"/>
        <w:jc w:val="left"/>
        <w:rPr>
          <w:ins w:id="93" w:author="Unknown"/>
          <w:rFonts w:ascii="Arial" w:eastAsia="宋体" w:hAnsi="Arial" w:cs="Arial"/>
          <w:color w:val="000000"/>
          <w:kern w:val="0"/>
          <w:sz w:val="24"/>
          <w:szCs w:val="24"/>
        </w:rPr>
      </w:pPr>
    </w:p>
    <w:p w:rsidR="00264813" w:rsidRPr="00264813" w:rsidRDefault="00264813" w:rsidP="00264813">
      <w:pPr>
        <w:widowControl/>
        <w:shd w:val="clear" w:color="auto" w:fill="FFFFFF"/>
        <w:spacing w:before="100" w:beforeAutospacing="1" w:after="100" w:afterAutospacing="1"/>
        <w:jc w:val="left"/>
        <w:rPr>
          <w:ins w:id="94" w:author="Unknown"/>
          <w:rFonts w:ascii="Arial" w:eastAsia="宋体" w:hAnsi="Arial" w:cs="Arial"/>
          <w:color w:val="000000"/>
          <w:kern w:val="0"/>
          <w:sz w:val="24"/>
          <w:szCs w:val="24"/>
        </w:rPr>
      </w:pPr>
      <w:ins w:id="95" w:author="Unknown">
        <w:r w:rsidRPr="00264813">
          <w:rPr>
            <w:rFonts w:ascii="Arial" w:eastAsia="宋体" w:hAnsi="Arial" w:cs="Arial"/>
            <w:color w:val="000000"/>
            <w:kern w:val="0"/>
            <w:sz w:val="24"/>
            <w:szCs w:val="24"/>
          </w:rPr>
          <w:t xml:space="preserve">The result of the tests will be displayed in the </w:t>
        </w:r>
        <w:proofErr w:type="spellStart"/>
        <w:r w:rsidRPr="00264813">
          <w:rPr>
            <w:rFonts w:ascii="Arial" w:eastAsia="宋体" w:hAnsi="Arial" w:cs="Arial"/>
            <w:color w:val="000000"/>
            <w:kern w:val="0"/>
            <w:sz w:val="24"/>
            <w:szCs w:val="24"/>
          </w:rPr>
          <w:t>JUnit</w:t>
        </w:r>
        <w:proofErr w:type="spellEnd"/>
        <w:r w:rsidRPr="00264813">
          <w:rPr>
            <w:rFonts w:ascii="Arial" w:eastAsia="宋体" w:hAnsi="Arial" w:cs="Arial"/>
            <w:color w:val="000000"/>
            <w:kern w:val="0"/>
            <w:sz w:val="24"/>
            <w:szCs w:val="24"/>
          </w:rPr>
          <w:t xml:space="preserve"> </w:t>
        </w:r>
        <w:r w:rsidRPr="00264813">
          <w:rPr>
            <w:rFonts w:ascii="宋体" w:eastAsia="宋体" w:hAnsi="宋体" w:cs="宋体"/>
            <w:color w:val="000000"/>
            <w:kern w:val="0"/>
            <w:sz w:val="29"/>
            <w:szCs w:val="29"/>
          </w:rPr>
          <w:t>View</w:t>
        </w:r>
        <w:r w:rsidRPr="00264813">
          <w:rPr>
            <w:rFonts w:ascii="Arial" w:eastAsia="宋体" w:hAnsi="Arial" w:cs="Arial"/>
            <w:color w:val="000000"/>
            <w:kern w:val="0"/>
            <w:sz w:val="24"/>
            <w:szCs w:val="24"/>
          </w:rPr>
          <w:t xml:space="preserve">. </w:t>
        </w:r>
      </w:ins>
    </w:p>
    <w:p w:rsidR="00264813" w:rsidRPr="00264813" w:rsidRDefault="00264813" w:rsidP="00264813">
      <w:pPr>
        <w:widowControl/>
        <w:shd w:val="clear" w:color="auto" w:fill="FFFFFF"/>
        <w:jc w:val="left"/>
        <w:rPr>
          <w:ins w:id="96" w:author="Unknown"/>
          <w:rFonts w:ascii="Arial" w:eastAsia="宋体" w:hAnsi="Arial" w:cs="Arial"/>
          <w:color w:val="000000"/>
          <w:kern w:val="0"/>
          <w:sz w:val="24"/>
          <w:szCs w:val="24"/>
        </w:rPr>
      </w:pPr>
      <w:r>
        <w:rPr>
          <w:rFonts w:ascii="Arial" w:eastAsia="宋体" w:hAnsi="Arial" w:cs="Arial"/>
          <w:noProof/>
          <w:color w:val="000000"/>
          <w:kern w:val="0"/>
          <w:sz w:val="24"/>
          <w:szCs w:val="24"/>
        </w:rPr>
        <w:lastRenderedPageBreak/>
        <w:drawing>
          <wp:inline distT="0" distB="0" distL="0" distR="0">
            <wp:extent cx="3114675" cy="1771650"/>
            <wp:effectExtent l="0" t="0" r="9525" b="0"/>
            <wp:docPr id="3" name="图片 3" descr="Result of running a unit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ult of running a unit tes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14675" cy="1771650"/>
                    </a:xfrm>
                    <a:prstGeom prst="rect">
                      <a:avLst/>
                    </a:prstGeom>
                    <a:noFill/>
                    <a:ln>
                      <a:noFill/>
                    </a:ln>
                  </pic:spPr>
                </pic:pic>
              </a:graphicData>
            </a:graphic>
          </wp:inline>
        </w:drawing>
      </w:r>
    </w:p>
    <w:p w:rsidR="00264813" w:rsidRPr="00264813" w:rsidRDefault="00264813" w:rsidP="00264813">
      <w:pPr>
        <w:widowControl/>
        <w:shd w:val="clear" w:color="auto" w:fill="FFFFFF"/>
        <w:spacing w:before="100" w:beforeAutospacing="1" w:after="100" w:afterAutospacing="1"/>
        <w:jc w:val="left"/>
        <w:rPr>
          <w:ins w:id="97" w:author="Unknown"/>
          <w:rFonts w:ascii="Arial" w:eastAsia="宋体" w:hAnsi="Arial" w:cs="Arial"/>
          <w:color w:val="000000"/>
          <w:kern w:val="0"/>
          <w:sz w:val="24"/>
          <w:szCs w:val="24"/>
        </w:rPr>
      </w:pPr>
      <w:ins w:id="98" w:author="Unknown">
        <w:r w:rsidRPr="00264813">
          <w:rPr>
            <w:rFonts w:ascii="Arial" w:eastAsia="宋体" w:hAnsi="Arial" w:cs="Arial"/>
            <w:color w:val="000000"/>
            <w:kern w:val="0"/>
            <w:sz w:val="24"/>
            <w:szCs w:val="24"/>
          </w:rPr>
          <w:t xml:space="preserve">The test should be failing (indicated via a red bar). </w:t>
        </w:r>
      </w:ins>
    </w:p>
    <w:p w:rsidR="00264813" w:rsidRPr="00264813" w:rsidRDefault="00264813" w:rsidP="00264813">
      <w:pPr>
        <w:widowControl/>
        <w:shd w:val="clear" w:color="auto" w:fill="FFFFFF"/>
        <w:spacing w:before="100" w:beforeAutospacing="1" w:after="100" w:afterAutospacing="1"/>
        <w:jc w:val="left"/>
        <w:rPr>
          <w:ins w:id="99" w:author="Unknown"/>
          <w:rFonts w:ascii="Arial" w:eastAsia="宋体" w:hAnsi="Arial" w:cs="Arial"/>
          <w:color w:val="000000"/>
          <w:kern w:val="0"/>
          <w:sz w:val="24"/>
          <w:szCs w:val="24"/>
        </w:rPr>
      </w:pPr>
      <w:ins w:id="100" w:author="Unknown">
        <w:r w:rsidRPr="00264813">
          <w:rPr>
            <w:rFonts w:ascii="Arial" w:eastAsia="宋体" w:hAnsi="Arial" w:cs="Arial"/>
            <w:color w:val="000000"/>
            <w:kern w:val="0"/>
            <w:sz w:val="24"/>
            <w:szCs w:val="24"/>
          </w:rPr>
          <w:t xml:space="preserve">This is because our multiplier class is currently not working correctly (it does a division instead of multiplication). Fix the bug and re-run test to get a green bar. </w:t>
        </w:r>
      </w:ins>
    </w:p>
    <w:p w:rsidR="00264813" w:rsidRPr="00264813" w:rsidRDefault="00264813" w:rsidP="00264813">
      <w:pPr>
        <w:widowControl/>
        <w:shd w:val="clear" w:color="auto" w:fill="FFFFFF"/>
        <w:spacing w:before="100" w:beforeAutospacing="1" w:after="100" w:afterAutospacing="1"/>
        <w:jc w:val="left"/>
        <w:rPr>
          <w:ins w:id="101" w:author="Unknown"/>
          <w:rFonts w:ascii="Arial" w:eastAsia="宋体" w:hAnsi="Arial" w:cs="Arial"/>
          <w:color w:val="000000"/>
          <w:kern w:val="0"/>
          <w:sz w:val="24"/>
          <w:szCs w:val="24"/>
        </w:rPr>
      </w:pPr>
      <w:ins w:id="102" w:author="Unknown">
        <w:r w:rsidRPr="00264813">
          <w:rPr>
            <w:rFonts w:ascii="Arial" w:eastAsia="宋体" w:hAnsi="Arial" w:cs="Arial"/>
            <w:color w:val="000000"/>
            <w:kern w:val="0"/>
            <w:sz w:val="24"/>
            <w:szCs w:val="24"/>
          </w:rPr>
          <w:t xml:space="preserve">If you have several tests you can combine them into a test suite. Running a test suite will execute all tests in that suite. </w:t>
        </w:r>
      </w:ins>
    </w:p>
    <w:p w:rsidR="00264813" w:rsidRPr="00264813" w:rsidRDefault="00264813" w:rsidP="00264813">
      <w:pPr>
        <w:widowControl/>
        <w:shd w:val="clear" w:color="auto" w:fill="FFFFFF"/>
        <w:spacing w:before="100" w:beforeAutospacing="1" w:after="100" w:afterAutospacing="1"/>
        <w:jc w:val="left"/>
        <w:rPr>
          <w:ins w:id="103" w:author="Unknown"/>
          <w:rFonts w:ascii="Arial" w:eastAsia="宋体" w:hAnsi="Arial" w:cs="Arial"/>
          <w:color w:val="000000"/>
          <w:kern w:val="0"/>
          <w:sz w:val="24"/>
          <w:szCs w:val="24"/>
        </w:rPr>
      </w:pPr>
      <w:ins w:id="104" w:author="Unknown">
        <w:r w:rsidRPr="00264813">
          <w:rPr>
            <w:rFonts w:ascii="Arial" w:eastAsia="宋体" w:hAnsi="Arial" w:cs="Arial"/>
            <w:color w:val="000000"/>
            <w:kern w:val="0"/>
            <w:sz w:val="24"/>
            <w:szCs w:val="24"/>
          </w:rPr>
          <w:t xml:space="preserve">To create a test suite, select your test classes → right click on it → New → </w:t>
        </w:r>
        <w:proofErr w:type="gramStart"/>
        <w:r w:rsidRPr="00264813">
          <w:rPr>
            <w:rFonts w:ascii="Arial" w:eastAsia="宋体" w:hAnsi="Arial" w:cs="Arial"/>
            <w:color w:val="000000"/>
            <w:kern w:val="0"/>
            <w:sz w:val="24"/>
            <w:szCs w:val="24"/>
          </w:rPr>
          <w:t>Other</w:t>
        </w:r>
        <w:proofErr w:type="gramEnd"/>
        <w:r w:rsidRPr="00264813">
          <w:rPr>
            <w:rFonts w:ascii="Arial" w:eastAsia="宋体" w:hAnsi="Arial" w:cs="Arial"/>
            <w:color w:val="000000"/>
            <w:kern w:val="0"/>
            <w:sz w:val="24"/>
            <w:szCs w:val="24"/>
          </w:rPr>
          <w:t xml:space="preserve"> → </w:t>
        </w:r>
        <w:proofErr w:type="spellStart"/>
        <w:r w:rsidRPr="00264813">
          <w:rPr>
            <w:rFonts w:ascii="Arial" w:eastAsia="宋体" w:hAnsi="Arial" w:cs="Arial"/>
            <w:color w:val="000000"/>
            <w:kern w:val="0"/>
            <w:sz w:val="24"/>
            <w:szCs w:val="24"/>
          </w:rPr>
          <w:t>JUnit</w:t>
        </w:r>
        <w:proofErr w:type="spellEnd"/>
        <w:r w:rsidRPr="00264813">
          <w:rPr>
            <w:rFonts w:ascii="Arial" w:eastAsia="宋体" w:hAnsi="Arial" w:cs="Arial"/>
            <w:color w:val="000000"/>
            <w:kern w:val="0"/>
            <w:sz w:val="24"/>
            <w:szCs w:val="24"/>
          </w:rPr>
          <w:t xml:space="preserve"> → Test Suite. </w:t>
        </w:r>
      </w:ins>
    </w:p>
    <w:p w:rsidR="00264813" w:rsidRPr="00264813" w:rsidRDefault="00264813" w:rsidP="00264813">
      <w:pPr>
        <w:widowControl/>
        <w:shd w:val="clear" w:color="auto" w:fill="FFFFFF"/>
        <w:jc w:val="left"/>
        <w:rPr>
          <w:ins w:id="105" w:author="Unknown"/>
          <w:rFonts w:ascii="Arial" w:eastAsia="宋体" w:hAnsi="Arial" w:cs="Arial"/>
          <w:color w:val="000000"/>
          <w:kern w:val="0"/>
          <w:sz w:val="24"/>
          <w:szCs w:val="24"/>
        </w:rPr>
      </w:pPr>
      <w:r>
        <w:rPr>
          <w:rFonts w:ascii="Arial" w:eastAsia="宋体" w:hAnsi="Arial" w:cs="Arial"/>
          <w:noProof/>
          <w:color w:val="000000"/>
          <w:kern w:val="0"/>
          <w:sz w:val="24"/>
          <w:szCs w:val="24"/>
        </w:rPr>
        <w:drawing>
          <wp:inline distT="0" distB="0" distL="0" distR="0">
            <wp:extent cx="3971925" cy="3381375"/>
            <wp:effectExtent l="0" t="0" r="9525" b="9525"/>
            <wp:docPr id="2" name="图片 2" descr="Create a test su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reate a test suit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71925" cy="3381375"/>
                    </a:xfrm>
                    <a:prstGeom prst="rect">
                      <a:avLst/>
                    </a:prstGeom>
                    <a:noFill/>
                    <a:ln>
                      <a:noFill/>
                    </a:ln>
                  </pic:spPr>
                </pic:pic>
              </a:graphicData>
            </a:graphic>
          </wp:inline>
        </w:drawing>
      </w:r>
    </w:p>
    <w:p w:rsidR="00264813" w:rsidRPr="00264813" w:rsidRDefault="00264813" w:rsidP="00264813">
      <w:pPr>
        <w:widowControl/>
        <w:shd w:val="clear" w:color="auto" w:fill="FFFFFF"/>
        <w:spacing w:before="100" w:beforeAutospacing="1" w:after="100" w:afterAutospacing="1"/>
        <w:jc w:val="left"/>
        <w:rPr>
          <w:ins w:id="106" w:author="Unknown"/>
          <w:rFonts w:ascii="Arial" w:eastAsia="宋体" w:hAnsi="Arial" w:cs="Arial"/>
          <w:color w:val="000000"/>
          <w:kern w:val="0"/>
          <w:sz w:val="24"/>
          <w:szCs w:val="24"/>
        </w:rPr>
      </w:pPr>
      <w:ins w:id="107" w:author="Unknown">
        <w:r w:rsidRPr="00264813">
          <w:rPr>
            <w:rFonts w:ascii="Arial" w:eastAsia="宋体" w:hAnsi="Arial" w:cs="Arial"/>
            <w:color w:val="000000"/>
            <w:kern w:val="0"/>
            <w:sz w:val="24"/>
            <w:szCs w:val="24"/>
          </w:rPr>
          <w:t xml:space="preserve">Select "Next" and select the methods for which you want to create a test. </w:t>
        </w:r>
      </w:ins>
    </w:p>
    <w:p w:rsidR="00264813" w:rsidRPr="00264813" w:rsidRDefault="00264813" w:rsidP="00264813">
      <w:pPr>
        <w:widowControl/>
        <w:shd w:val="clear" w:color="auto" w:fill="FFFFFF"/>
        <w:spacing w:before="100" w:beforeAutospacing="1" w:after="100" w:afterAutospacing="1"/>
        <w:jc w:val="left"/>
        <w:rPr>
          <w:ins w:id="108" w:author="Unknown"/>
          <w:rFonts w:ascii="Arial" w:eastAsia="宋体" w:hAnsi="Arial" w:cs="Arial"/>
          <w:color w:val="000000"/>
          <w:kern w:val="0"/>
          <w:sz w:val="24"/>
          <w:szCs w:val="24"/>
        </w:rPr>
      </w:pPr>
      <w:ins w:id="109" w:author="Unknown">
        <w:r w:rsidRPr="00264813">
          <w:rPr>
            <w:rFonts w:ascii="Arial" w:eastAsia="宋体" w:hAnsi="Arial" w:cs="Arial"/>
            <w:color w:val="000000"/>
            <w:kern w:val="0"/>
            <w:sz w:val="24"/>
            <w:szCs w:val="24"/>
          </w:rPr>
          <w:lastRenderedPageBreak/>
          <w:t xml:space="preserve">Change the code to the following to make your test suite run your test. If you develop another test later you can add it to </w:t>
        </w:r>
        <w:r w:rsidRPr="00264813">
          <w:rPr>
            <w:rFonts w:ascii="宋体" w:eastAsia="宋体" w:hAnsi="宋体" w:cs="宋体"/>
            <w:color w:val="000000"/>
            <w:kern w:val="0"/>
            <w:sz w:val="29"/>
            <w:szCs w:val="29"/>
          </w:rPr>
          <w:t>@</w:t>
        </w:r>
        <w:proofErr w:type="spellStart"/>
        <w:r w:rsidRPr="00264813">
          <w:rPr>
            <w:rFonts w:ascii="宋体" w:eastAsia="宋体" w:hAnsi="宋体" w:cs="宋体"/>
            <w:color w:val="000000"/>
            <w:kern w:val="0"/>
            <w:sz w:val="29"/>
            <w:szCs w:val="29"/>
          </w:rPr>
          <w:t>Suite.SuiteClasses</w:t>
        </w:r>
        <w:proofErr w:type="spellEnd"/>
        <w:r w:rsidRPr="00264813">
          <w:rPr>
            <w:rFonts w:ascii="Arial" w:eastAsia="宋体" w:hAnsi="Arial" w:cs="Arial"/>
            <w:color w:val="000000"/>
            <w:kern w:val="0"/>
            <w:sz w:val="24"/>
            <w:szCs w:val="24"/>
          </w:rPr>
          <w:t xml:space="preserve">. </w:t>
        </w:r>
      </w:ins>
    </w:p>
    <w:p w:rsidR="00264813" w:rsidRPr="00264813" w:rsidRDefault="00264813" w:rsidP="00264813">
      <w:pPr>
        <w:widowControl/>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00" w:lineRule="auto"/>
        <w:jc w:val="left"/>
        <w:rPr>
          <w:ins w:id="110" w:author="Unknown"/>
          <w:rFonts w:ascii="Bitstream Vera Sans Mono" w:eastAsia="宋体" w:hAnsi="Bitstream Vera Sans Mono" w:cs="宋体"/>
          <w:color w:val="000000"/>
          <w:kern w:val="0"/>
          <w:sz w:val="19"/>
          <w:szCs w:val="19"/>
        </w:rPr>
      </w:pPr>
      <w:ins w:id="111" w:author="Unknown">
        <w:r w:rsidRPr="00264813">
          <w:rPr>
            <w:rFonts w:ascii="Bitstream Vera Sans Mono" w:eastAsia="宋体" w:hAnsi="Bitstream Vera Sans Mono" w:cs="宋体"/>
            <w:color w:val="000000"/>
            <w:kern w:val="0"/>
            <w:sz w:val="19"/>
            <w:szCs w:val="19"/>
          </w:rPr>
          <w:tab/>
        </w:r>
        <w:r w:rsidRPr="00264813">
          <w:rPr>
            <w:rFonts w:ascii="Bitstream Vera Sans Mono" w:eastAsia="宋体" w:hAnsi="Bitstream Vera Sans Mono" w:cs="宋体"/>
            <w:color w:val="000000"/>
            <w:kern w:val="0"/>
            <w:sz w:val="19"/>
            <w:szCs w:val="19"/>
          </w:rPr>
          <w:tab/>
        </w:r>
        <w:r w:rsidRPr="00264813">
          <w:rPr>
            <w:rFonts w:ascii="Bitstream Vera Sans Mono" w:eastAsia="宋体" w:hAnsi="Bitstream Vera Sans Mono" w:cs="宋体"/>
            <w:color w:val="000000"/>
            <w:kern w:val="0"/>
            <w:sz w:val="19"/>
            <w:szCs w:val="19"/>
          </w:rPr>
          <w:tab/>
        </w:r>
        <w:r w:rsidRPr="00264813">
          <w:rPr>
            <w:rFonts w:ascii="Bitstream Vera Sans Mono" w:eastAsia="宋体" w:hAnsi="Bitstream Vera Sans Mono" w:cs="宋体"/>
            <w:color w:val="000000"/>
            <w:kern w:val="0"/>
            <w:sz w:val="19"/>
            <w:szCs w:val="19"/>
          </w:rPr>
          <w:tab/>
        </w:r>
      </w:ins>
    </w:p>
    <w:p w:rsidR="00264813" w:rsidRPr="00264813" w:rsidRDefault="00264813" w:rsidP="00264813">
      <w:pPr>
        <w:widowControl/>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00" w:lineRule="auto"/>
        <w:jc w:val="left"/>
        <w:rPr>
          <w:ins w:id="112" w:author="Unknown"/>
          <w:rFonts w:ascii="Bitstream Vera Sans Mono" w:eastAsia="宋体" w:hAnsi="Bitstream Vera Sans Mono" w:cs="宋体"/>
          <w:color w:val="000000"/>
          <w:kern w:val="0"/>
          <w:sz w:val="19"/>
          <w:szCs w:val="19"/>
        </w:rPr>
      </w:pPr>
      <w:proofErr w:type="gramStart"/>
      <w:ins w:id="113" w:author="Unknown">
        <w:r w:rsidRPr="00264813">
          <w:rPr>
            <w:rFonts w:ascii="Bitstream Vera Sans Mono" w:eastAsia="宋体" w:hAnsi="Bitstream Vera Sans Mono" w:cs="宋体"/>
            <w:b/>
            <w:bCs/>
            <w:color w:val="7F0055"/>
            <w:kern w:val="0"/>
            <w:sz w:val="19"/>
            <w:szCs w:val="19"/>
          </w:rPr>
          <w:t>package</w:t>
        </w:r>
        <w:proofErr w:type="gramEnd"/>
        <w:r w:rsidRPr="00264813">
          <w:rPr>
            <w:rFonts w:ascii="Bitstream Vera Sans Mono" w:eastAsia="宋体" w:hAnsi="Bitstream Vera Sans Mono" w:cs="宋体"/>
            <w:color w:val="000000"/>
            <w:kern w:val="0"/>
            <w:sz w:val="19"/>
            <w:szCs w:val="19"/>
          </w:rPr>
          <w:t xml:space="preserve"> </w:t>
        </w:r>
        <w:proofErr w:type="spellStart"/>
        <w:r w:rsidRPr="00264813">
          <w:rPr>
            <w:rFonts w:ascii="Bitstream Vera Sans Mono" w:eastAsia="宋体" w:hAnsi="Bitstream Vera Sans Mono" w:cs="宋体"/>
            <w:color w:val="000000"/>
            <w:kern w:val="0"/>
            <w:sz w:val="19"/>
            <w:szCs w:val="19"/>
          </w:rPr>
          <w:t>mypackage</w:t>
        </w:r>
        <w:proofErr w:type="spellEnd"/>
        <w:r w:rsidRPr="00264813">
          <w:rPr>
            <w:rFonts w:ascii="Bitstream Vera Sans Mono" w:eastAsia="宋体" w:hAnsi="Bitstream Vera Sans Mono" w:cs="宋体"/>
            <w:color w:val="000000"/>
            <w:kern w:val="0"/>
            <w:sz w:val="19"/>
            <w:szCs w:val="19"/>
          </w:rPr>
          <w:t>;</w:t>
        </w:r>
      </w:ins>
    </w:p>
    <w:p w:rsidR="00264813" w:rsidRPr="00264813" w:rsidRDefault="00264813" w:rsidP="00264813">
      <w:pPr>
        <w:widowControl/>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00" w:lineRule="auto"/>
        <w:jc w:val="left"/>
        <w:rPr>
          <w:ins w:id="114" w:author="Unknown"/>
          <w:rFonts w:ascii="Bitstream Vera Sans Mono" w:eastAsia="宋体" w:hAnsi="Bitstream Vera Sans Mono" w:cs="宋体"/>
          <w:color w:val="000000"/>
          <w:kern w:val="0"/>
          <w:sz w:val="19"/>
          <w:szCs w:val="19"/>
        </w:rPr>
      </w:pPr>
    </w:p>
    <w:p w:rsidR="00264813" w:rsidRPr="00264813" w:rsidRDefault="00264813" w:rsidP="00264813">
      <w:pPr>
        <w:widowControl/>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00" w:lineRule="auto"/>
        <w:jc w:val="left"/>
        <w:rPr>
          <w:ins w:id="115" w:author="Unknown"/>
          <w:rFonts w:ascii="Bitstream Vera Sans Mono" w:eastAsia="宋体" w:hAnsi="Bitstream Vera Sans Mono" w:cs="宋体"/>
          <w:color w:val="000000"/>
          <w:kern w:val="0"/>
          <w:sz w:val="19"/>
          <w:szCs w:val="19"/>
        </w:rPr>
      </w:pPr>
      <w:proofErr w:type="gramStart"/>
      <w:ins w:id="116" w:author="Unknown">
        <w:r w:rsidRPr="00264813">
          <w:rPr>
            <w:rFonts w:ascii="Bitstream Vera Sans Mono" w:eastAsia="宋体" w:hAnsi="Bitstream Vera Sans Mono" w:cs="宋体"/>
            <w:b/>
            <w:bCs/>
            <w:color w:val="7F0055"/>
            <w:kern w:val="0"/>
            <w:sz w:val="19"/>
            <w:szCs w:val="19"/>
          </w:rPr>
          <w:t>import</w:t>
        </w:r>
        <w:proofErr w:type="gramEnd"/>
        <w:r w:rsidRPr="00264813">
          <w:rPr>
            <w:rFonts w:ascii="Bitstream Vera Sans Mono" w:eastAsia="宋体" w:hAnsi="Bitstream Vera Sans Mono" w:cs="宋体"/>
            <w:color w:val="000000"/>
            <w:kern w:val="0"/>
            <w:sz w:val="19"/>
            <w:szCs w:val="19"/>
          </w:rPr>
          <w:t xml:space="preserve"> </w:t>
        </w:r>
        <w:proofErr w:type="spellStart"/>
        <w:r w:rsidRPr="00264813">
          <w:rPr>
            <w:rFonts w:ascii="Bitstream Vera Sans Mono" w:eastAsia="宋体" w:hAnsi="Bitstream Vera Sans Mono" w:cs="宋体"/>
            <w:color w:val="000000"/>
            <w:kern w:val="0"/>
            <w:sz w:val="19"/>
            <w:szCs w:val="19"/>
          </w:rPr>
          <w:t>org.junit.runner.RunWith</w:t>
        </w:r>
        <w:proofErr w:type="spellEnd"/>
        <w:r w:rsidRPr="00264813">
          <w:rPr>
            <w:rFonts w:ascii="Bitstream Vera Sans Mono" w:eastAsia="宋体" w:hAnsi="Bitstream Vera Sans Mono" w:cs="宋体"/>
            <w:color w:val="000000"/>
            <w:kern w:val="0"/>
            <w:sz w:val="19"/>
            <w:szCs w:val="19"/>
          </w:rPr>
          <w:t>;</w:t>
        </w:r>
      </w:ins>
    </w:p>
    <w:p w:rsidR="00264813" w:rsidRPr="00264813" w:rsidRDefault="00264813" w:rsidP="00264813">
      <w:pPr>
        <w:widowControl/>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00" w:lineRule="auto"/>
        <w:jc w:val="left"/>
        <w:rPr>
          <w:ins w:id="117" w:author="Unknown"/>
          <w:rFonts w:ascii="Bitstream Vera Sans Mono" w:eastAsia="宋体" w:hAnsi="Bitstream Vera Sans Mono" w:cs="宋体"/>
          <w:color w:val="000000"/>
          <w:kern w:val="0"/>
          <w:sz w:val="19"/>
          <w:szCs w:val="19"/>
        </w:rPr>
      </w:pPr>
      <w:proofErr w:type="gramStart"/>
      <w:ins w:id="118" w:author="Unknown">
        <w:r w:rsidRPr="00264813">
          <w:rPr>
            <w:rFonts w:ascii="Bitstream Vera Sans Mono" w:eastAsia="宋体" w:hAnsi="Bitstream Vera Sans Mono" w:cs="宋体"/>
            <w:b/>
            <w:bCs/>
            <w:color w:val="7F0055"/>
            <w:kern w:val="0"/>
            <w:sz w:val="19"/>
            <w:szCs w:val="19"/>
          </w:rPr>
          <w:t>import</w:t>
        </w:r>
        <w:proofErr w:type="gramEnd"/>
        <w:r w:rsidRPr="00264813">
          <w:rPr>
            <w:rFonts w:ascii="Bitstream Vera Sans Mono" w:eastAsia="宋体" w:hAnsi="Bitstream Vera Sans Mono" w:cs="宋体"/>
            <w:color w:val="000000"/>
            <w:kern w:val="0"/>
            <w:sz w:val="19"/>
            <w:szCs w:val="19"/>
          </w:rPr>
          <w:t xml:space="preserve"> </w:t>
        </w:r>
        <w:proofErr w:type="spellStart"/>
        <w:r w:rsidRPr="00264813">
          <w:rPr>
            <w:rFonts w:ascii="Bitstream Vera Sans Mono" w:eastAsia="宋体" w:hAnsi="Bitstream Vera Sans Mono" w:cs="宋体"/>
            <w:color w:val="000000"/>
            <w:kern w:val="0"/>
            <w:sz w:val="19"/>
            <w:szCs w:val="19"/>
          </w:rPr>
          <w:t>org.junit.runners.Suite</w:t>
        </w:r>
        <w:proofErr w:type="spellEnd"/>
        <w:r w:rsidRPr="00264813">
          <w:rPr>
            <w:rFonts w:ascii="Bitstream Vera Sans Mono" w:eastAsia="宋体" w:hAnsi="Bitstream Vera Sans Mono" w:cs="宋体"/>
            <w:color w:val="000000"/>
            <w:kern w:val="0"/>
            <w:sz w:val="19"/>
            <w:szCs w:val="19"/>
          </w:rPr>
          <w:t>;</w:t>
        </w:r>
      </w:ins>
    </w:p>
    <w:p w:rsidR="00264813" w:rsidRPr="00264813" w:rsidRDefault="00264813" w:rsidP="00264813">
      <w:pPr>
        <w:widowControl/>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00" w:lineRule="auto"/>
        <w:jc w:val="left"/>
        <w:rPr>
          <w:ins w:id="119" w:author="Unknown"/>
          <w:rFonts w:ascii="Bitstream Vera Sans Mono" w:eastAsia="宋体" w:hAnsi="Bitstream Vera Sans Mono" w:cs="宋体"/>
          <w:color w:val="000000"/>
          <w:kern w:val="0"/>
          <w:sz w:val="19"/>
          <w:szCs w:val="19"/>
        </w:rPr>
      </w:pPr>
    </w:p>
    <w:p w:rsidR="00264813" w:rsidRPr="00264813" w:rsidRDefault="00264813" w:rsidP="00264813">
      <w:pPr>
        <w:widowControl/>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00" w:lineRule="auto"/>
        <w:jc w:val="left"/>
        <w:rPr>
          <w:ins w:id="120" w:author="Unknown"/>
          <w:rFonts w:ascii="Bitstream Vera Sans Mono" w:eastAsia="宋体" w:hAnsi="Bitstream Vera Sans Mono" w:cs="宋体"/>
          <w:color w:val="000000"/>
          <w:kern w:val="0"/>
          <w:sz w:val="19"/>
          <w:szCs w:val="19"/>
        </w:rPr>
      </w:pPr>
      <w:proofErr w:type="gramStart"/>
      <w:ins w:id="121" w:author="Unknown">
        <w:r w:rsidRPr="00264813">
          <w:rPr>
            <w:rFonts w:ascii="Bitstream Vera Sans Mono" w:eastAsia="宋体" w:hAnsi="Bitstream Vera Sans Mono" w:cs="宋体"/>
            <w:i/>
            <w:iCs/>
            <w:color w:val="808080"/>
            <w:kern w:val="0"/>
            <w:sz w:val="19"/>
            <w:szCs w:val="19"/>
          </w:rPr>
          <w:t>@</w:t>
        </w:r>
        <w:proofErr w:type="spellStart"/>
        <w:r w:rsidRPr="00264813">
          <w:rPr>
            <w:rFonts w:ascii="Bitstream Vera Sans Mono" w:eastAsia="宋体" w:hAnsi="Bitstream Vera Sans Mono" w:cs="宋体"/>
            <w:i/>
            <w:iCs/>
            <w:color w:val="808080"/>
            <w:kern w:val="0"/>
            <w:sz w:val="19"/>
            <w:szCs w:val="19"/>
          </w:rPr>
          <w:t>RunWith</w:t>
        </w:r>
        <w:proofErr w:type="spellEnd"/>
        <w:r w:rsidRPr="00264813">
          <w:rPr>
            <w:rFonts w:ascii="Bitstream Vera Sans Mono" w:eastAsia="宋体" w:hAnsi="Bitstream Vera Sans Mono" w:cs="宋体"/>
            <w:i/>
            <w:iCs/>
            <w:color w:val="808080"/>
            <w:kern w:val="0"/>
            <w:sz w:val="19"/>
            <w:szCs w:val="19"/>
          </w:rPr>
          <w:t>(</w:t>
        </w:r>
        <w:proofErr w:type="spellStart"/>
        <w:proofErr w:type="gramEnd"/>
        <w:r w:rsidRPr="00264813">
          <w:rPr>
            <w:rFonts w:ascii="Bitstream Vera Sans Mono" w:eastAsia="宋体" w:hAnsi="Bitstream Vera Sans Mono" w:cs="宋体"/>
            <w:i/>
            <w:iCs/>
            <w:color w:val="808080"/>
            <w:kern w:val="0"/>
            <w:sz w:val="19"/>
            <w:szCs w:val="19"/>
          </w:rPr>
          <w:t>Suite.class</w:t>
        </w:r>
        <w:proofErr w:type="spellEnd"/>
        <w:r w:rsidRPr="00264813">
          <w:rPr>
            <w:rFonts w:ascii="Bitstream Vera Sans Mono" w:eastAsia="宋体" w:hAnsi="Bitstream Vera Sans Mono" w:cs="宋体"/>
            <w:i/>
            <w:iCs/>
            <w:color w:val="808080"/>
            <w:kern w:val="0"/>
            <w:sz w:val="19"/>
            <w:szCs w:val="19"/>
          </w:rPr>
          <w:t>)</w:t>
        </w:r>
      </w:ins>
    </w:p>
    <w:p w:rsidR="00264813" w:rsidRPr="00264813" w:rsidRDefault="00264813" w:rsidP="00264813">
      <w:pPr>
        <w:widowControl/>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00" w:lineRule="auto"/>
        <w:jc w:val="left"/>
        <w:rPr>
          <w:ins w:id="122" w:author="Unknown"/>
          <w:rFonts w:ascii="Bitstream Vera Sans Mono" w:eastAsia="宋体" w:hAnsi="Bitstream Vera Sans Mono" w:cs="宋体"/>
          <w:color w:val="000000"/>
          <w:kern w:val="0"/>
          <w:sz w:val="19"/>
          <w:szCs w:val="19"/>
        </w:rPr>
      </w:pPr>
      <w:proofErr w:type="gramStart"/>
      <w:ins w:id="123" w:author="Unknown">
        <w:r w:rsidRPr="00264813">
          <w:rPr>
            <w:rFonts w:ascii="Bitstream Vera Sans Mono" w:eastAsia="宋体" w:hAnsi="Bitstream Vera Sans Mono" w:cs="宋体"/>
            <w:i/>
            <w:iCs/>
            <w:color w:val="808080"/>
            <w:kern w:val="0"/>
            <w:sz w:val="19"/>
            <w:szCs w:val="19"/>
          </w:rPr>
          <w:t>@</w:t>
        </w:r>
        <w:proofErr w:type="spellStart"/>
        <w:r w:rsidRPr="00264813">
          <w:rPr>
            <w:rFonts w:ascii="Bitstream Vera Sans Mono" w:eastAsia="宋体" w:hAnsi="Bitstream Vera Sans Mono" w:cs="宋体"/>
            <w:i/>
            <w:iCs/>
            <w:color w:val="808080"/>
            <w:kern w:val="0"/>
            <w:sz w:val="19"/>
            <w:szCs w:val="19"/>
          </w:rPr>
          <w:t>Suite.SuiteClasses</w:t>
        </w:r>
        <w:proofErr w:type="spellEnd"/>
        <w:r w:rsidRPr="00264813">
          <w:rPr>
            <w:rFonts w:ascii="Bitstream Vera Sans Mono" w:eastAsia="宋体" w:hAnsi="Bitstream Vera Sans Mono" w:cs="宋体"/>
            <w:i/>
            <w:iCs/>
            <w:color w:val="808080"/>
            <w:kern w:val="0"/>
            <w:sz w:val="19"/>
            <w:szCs w:val="19"/>
          </w:rPr>
          <w:t>(</w:t>
        </w:r>
        <w:proofErr w:type="gramEnd"/>
        <w:r w:rsidRPr="00264813">
          <w:rPr>
            <w:rFonts w:ascii="Bitstream Vera Sans Mono" w:eastAsia="宋体" w:hAnsi="Bitstream Vera Sans Mono" w:cs="宋体"/>
            <w:i/>
            <w:iCs/>
            <w:color w:val="808080"/>
            <w:kern w:val="0"/>
            <w:sz w:val="19"/>
            <w:szCs w:val="19"/>
          </w:rPr>
          <w:t xml:space="preserve"> { </w:t>
        </w:r>
        <w:proofErr w:type="spellStart"/>
        <w:r w:rsidRPr="00264813">
          <w:rPr>
            <w:rFonts w:ascii="Bitstream Vera Sans Mono" w:eastAsia="宋体" w:hAnsi="Bitstream Vera Sans Mono" w:cs="宋体"/>
            <w:i/>
            <w:iCs/>
            <w:color w:val="808080"/>
            <w:kern w:val="0"/>
            <w:sz w:val="19"/>
            <w:szCs w:val="19"/>
          </w:rPr>
          <w:t>MyClassTest.class</w:t>
        </w:r>
        <w:proofErr w:type="spellEnd"/>
        <w:r w:rsidRPr="00264813">
          <w:rPr>
            <w:rFonts w:ascii="Bitstream Vera Sans Mono" w:eastAsia="宋体" w:hAnsi="Bitstream Vera Sans Mono" w:cs="宋体"/>
            <w:i/>
            <w:iCs/>
            <w:color w:val="808080"/>
            <w:kern w:val="0"/>
            <w:sz w:val="19"/>
            <w:szCs w:val="19"/>
          </w:rPr>
          <w:t xml:space="preserve"> })</w:t>
        </w:r>
      </w:ins>
    </w:p>
    <w:p w:rsidR="00264813" w:rsidRPr="00264813" w:rsidRDefault="00264813" w:rsidP="00264813">
      <w:pPr>
        <w:widowControl/>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00" w:lineRule="auto"/>
        <w:jc w:val="left"/>
        <w:rPr>
          <w:ins w:id="124" w:author="Unknown"/>
          <w:rFonts w:ascii="Bitstream Vera Sans Mono" w:eastAsia="宋体" w:hAnsi="Bitstream Vera Sans Mono" w:cs="宋体"/>
          <w:color w:val="000000"/>
          <w:kern w:val="0"/>
          <w:sz w:val="19"/>
          <w:szCs w:val="19"/>
        </w:rPr>
      </w:pPr>
      <w:proofErr w:type="gramStart"/>
      <w:ins w:id="125" w:author="Unknown">
        <w:r w:rsidRPr="00264813">
          <w:rPr>
            <w:rFonts w:ascii="Bitstream Vera Sans Mono" w:eastAsia="宋体" w:hAnsi="Bitstream Vera Sans Mono" w:cs="宋体"/>
            <w:b/>
            <w:bCs/>
            <w:color w:val="7F0055"/>
            <w:kern w:val="0"/>
            <w:sz w:val="19"/>
            <w:szCs w:val="19"/>
          </w:rPr>
          <w:t>public</w:t>
        </w:r>
        <w:proofErr w:type="gramEnd"/>
        <w:r w:rsidRPr="00264813">
          <w:rPr>
            <w:rFonts w:ascii="Bitstream Vera Sans Mono" w:eastAsia="宋体" w:hAnsi="Bitstream Vera Sans Mono" w:cs="宋体"/>
            <w:color w:val="000000"/>
            <w:kern w:val="0"/>
            <w:sz w:val="19"/>
            <w:szCs w:val="19"/>
          </w:rPr>
          <w:t xml:space="preserve"> </w:t>
        </w:r>
        <w:r w:rsidRPr="00264813">
          <w:rPr>
            <w:rFonts w:ascii="Bitstream Vera Sans Mono" w:eastAsia="宋体" w:hAnsi="Bitstream Vera Sans Mono" w:cs="宋体"/>
            <w:b/>
            <w:bCs/>
            <w:color w:val="7F0055"/>
            <w:kern w:val="0"/>
            <w:sz w:val="19"/>
            <w:szCs w:val="19"/>
          </w:rPr>
          <w:t>class</w:t>
        </w:r>
        <w:r w:rsidRPr="00264813">
          <w:rPr>
            <w:rFonts w:ascii="Bitstream Vera Sans Mono" w:eastAsia="宋体" w:hAnsi="Bitstream Vera Sans Mono" w:cs="宋体"/>
            <w:color w:val="000000"/>
            <w:kern w:val="0"/>
            <w:sz w:val="19"/>
            <w:szCs w:val="19"/>
          </w:rPr>
          <w:t xml:space="preserve"> </w:t>
        </w:r>
        <w:proofErr w:type="spellStart"/>
        <w:r w:rsidRPr="00264813">
          <w:rPr>
            <w:rFonts w:ascii="Bitstream Vera Sans Mono" w:eastAsia="宋体" w:hAnsi="Bitstream Vera Sans Mono" w:cs="宋体"/>
            <w:color w:val="000000"/>
            <w:kern w:val="0"/>
            <w:sz w:val="19"/>
            <w:szCs w:val="19"/>
          </w:rPr>
          <w:t>AllTests</w:t>
        </w:r>
        <w:proofErr w:type="spellEnd"/>
        <w:r w:rsidRPr="00264813">
          <w:rPr>
            <w:rFonts w:ascii="Bitstream Vera Sans Mono" w:eastAsia="宋体" w:hAnsi="Bitstream Vera Sans Mono" w:cs="宋体"/>
            <w:color w:val="000000"/>
            <w:kern w:val="0"/>
            <w:sz w:val="19"/>
            <w:szCs w:val="19"/>
          </w:rPr>
          <w:t xml:space="preserve"> {</w:t>
        </w:r>
      </w:ins>
    </w:p>
    <w:p w:rsidR="00264813" w:rsidRPr="00264813" w:rsidRDefault="00264813" w:rsidP="00264813">
      <w:pPr>
        <w:widowControl/>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00" w:lineRule="auto"/>
        <w:jc w:val="left"/>
        <w:rPr>
          <w:ins w:id="126" w:author="Unknown"/>
          <w:rFonts w:ascii="Bitstream Vera Sans Mono" w:eastAsia="宋体" w:hAnsi="Bitstream Vera Sans Mono" w:cs="宋体"/>
          <w:color w:val="000000"/>
          <w:kern w:val="0"/>
          <w:sz w:val="19"/>
          <w:szCs w:val="19"/>
        </w:rPr>
      </w:pPr>
      <w:ins w:id="127" w:author="Unknown">
        <w:r w:rsidRPr="00264813">
          <w:rPr>
            <w:rFonts w:ascii="Bitstream Vera Sans Mono" w:eastAsia="宋体" w:hAnsi="Bitstream Vera Sans Mono" w:cs="宋体"/>
            <w:color w:val="000000"/>
            <w:kern w:val="0"/>
            <w:sz w:val="19"/>
            <w:szCs w:val="19"/>
          </w:rPr>
          <w:t>}</w:t>
        </w:r>
      </w:ins>
    </w:p>
    <w:p w:rsidR="00264813" w:rsidRPr="00264813" w:rsidRDefault="00264813" w:rsidP="00264813">
      <w:pPr>
        <w:widowControl/>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00" w:lineRule="auto"/>
        <w:jc w:val="left"/>
        <w:rPr>
          <w:ins w:id="128" w:author="Unknown"/>
          <w:rFonts w:ascii="Bitstream Vera Sans Mono" w:eastAsia="宋体" w:hAnsi="Bitstream Vera Sans Mono" w:cs="宋体"/>
          <w:color w:val="000000"/>
          <w:kern w:val="0"/>
          <w:sz w:val="19"/>
          <w:szCs w:val="19"/>
        </w:rPr>
      </w:pPr>
    </w:p>
    <w:p w:rsidR="00264813" w:rsidRPr="00264813" w:rsidRDefault="00264813" w:rsidP="00264813">
      <w:pPr>
        <w:widowControl/>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00" w:lineRule="auto"/>
        <w:jc w:val="left"/>
        <w:rPr>
          <w:ins w:id="129" w:author="Unknown"/>
          <w:rFonts w:ascii="Bitstream Vera Sans Mono" w:eastAsia="宋体" w:hAnsi="Bitstream Vera Sans Mono" w:cs="宋体"/>
          <w:color w:val="000000"/>
          <w:kern w:val="0"/>
          <w:sz w:val="19"/>
          <w:szCs w:val="19"/>
        </w:rPr>
      </w:pPr>
      <w:ins w:id="130" w:author="Unknown">
        <w:r w:rsidRPr="00264813">
          <w:rPr>
            <w:rFonts w:ascii="Bitstream Vera Sans Mono" w:eastAsia="宋体" w:hAnsi="Bitstream Vera Sans Mono" w:cs="宋体"/>
            <w:color w:val="000000"/>
            <w:kern w:val="0"/>
            <w:sz w:val="19"/>
            <w:szCs w:val="19"/>
          </w:rPr>
          <w:tab/>
        </w:r>
        <w:r w:rsidRPr="00264813">
          <w:rPr>
            <w:rFonts w:ascii="Bitstream Vera Sans Mono" w:eastAsia="宋体" w:hAnsi="Bitstream Vera Sans Mono" w:cs="宋体"/>
            <w:color w:val="000000"/>
            <w:kern w:val="0"/>
            <w:sz w:val="19"/>
            <w:szCs w:val="19"/>
          </w:rPr>
          <w:tab/>
        </w:r>
        <w:r w:rsidRPr="00264813">
          <w:rPr>
            <w:rFonts w:ascii="Bitstream Vera Sans Mono" w:eastAsia="宋体" w:hAnsi="Bitstream Vera Sans Mono" w:cs="宋体"/>
            <w:color w:val="000000"/>
            <w:kern w:val="0"/>
            <w:sz w:val="19"/>
            <w:szCs w:val="19"/>
          </w:rPr>
          <w:tab/>
        </w:r>
      </w:ins>
    </w:p>
    <w:p w:rsidR="00264813" w:rsidRPr="00264813" w:rsidRDefault="00264813" w:rsidP="00264813">
      <w:pPr>
        <w:widowControl/>
        <w:shd w:val="clear" w:color="auto" w:fill="FFFFFF"/>
        <w:spacing w:before="100" w:beforeAutospacing="1" w:after="100" w:afterAutospacing="1"/>
        <w:jc w:val="left"/>
        <w:outlineLvl w:val="2"/>
        <w:rPr>
          <w:ins w:id="131" w:author="Unknown"/>
          <w:rFonts w:ascii="Arial" w:eastAsia="宋体" w:hAnsi="Arial" w:cs="Arial"/>
          <w:b/>
          <w:bCs/>
          <w:color w:val="000000"/>
          <w:kern w:val="0"/>
          <w:sz w:val="27"/>
          <w:szCs w:val="27"/>
        </w:rPr>
      </w:pPr>
      <w:bookmarkStart w:id="132" w:name="juniteclipse_code"/>
      <w:bookmarkEnd w:id="132"/>
      <w:ins w:id="133" w:author="Unknown">
        <w:r w:rsidRPr="00264813">
          <w:rPr>
            <w:rFonts w:ascii="Arial" w:eastAsia="宋体" w:hAnsi="Arial" w:cs="Arial"/>
            <w:b/>
            <w:bCs/>
            <w:color w:val="000000"/>
            <w:kern w:val="0"/>
            <w:sz w:val="27"/>
            <w:szCs w:val="27"/>
          </w:rPr>
          <w:t xml:space="preserve">3.5. Run your test via code </w:t>
        </w:r>
      </w:ins>
    </w:p>
    <w:p w:rsidR="00264813" w:rsidRPr="00264813" w:rsidRDefault="00264813" w:rsidP="00264813">
      <w:pPr>
        <w:widowControl/>
        <w:shd w:val="clear" w:color="auto" w:fill="FFFFFF"/>
        <w:spacing w:before="100" w:beforeAutospacing="1" w:after="100" w:afterAutospacing="1"/>
        <w:jc w:val="left"/>
        <w:rPr>
          <w:ins w:id="134" w:author="Unknown"/>
          <w:rFonts w:ascii="Arial" w:eastAsia="宋体" w:hAnsi="Arial" w:cs="Arial"/>
          <w:color w:val="000000"/>
          <w:kern w:val="0"/>
          <w:sz w:val="24"/>
          <w:szCs w:val="24"/>
        </w:rPr>
      </w:pPr>
      <w:ins w:id="135" w:author="Unknown">
        <w:r w:rsidRPr="00264813">
          <w:rPr>
            <w:rFonts w:ascii="Arial" w:eastAsia="宋体" w:hAnsi="Arial" w:cs="Arial"/>
            <w:color w:val="000000"/>
            <w:kern w:val="0"/>
            <w:sz w:val="24"/>
            <w:szCs w:val="24"/>
          </w:rPr>
          <w:t xml:space="preserve">You can also run your tests from via your own code. The class </w:t>
        </w:r>
        <w:proofErr w:type="spellStart"/>
        <w:r w:rsidRPr="00264813">
          <w:rPr>
            <w:rFonts w:ascii="宋体" w:eastAsia="宋体" w:hAnsi="宋体" w:cs="宋体"/>
            <w:color w:val="000000"/>
            <w:kern w:val="0"/>
            <w:sz w:val="29"/>
            <w:szCs w:val="29"/>
          </w:rPr>
          <w:t>org.junit.runner.JUnitCore</w:t>
        </w:r>
        <w:proofErr w:type="spellEnd"/>
        <w:r w:rsidRPr="00264813">
          <w:rPr>
            <w:rFonts w:ascii="Arial" w:eastAsia="宋体" w:hAnsi="Arial" w:cs="Arial"/>
            <w:color w:val="000000"/>
            <w:kern w:val="0"/>
            <w:sz w:val="24"/>
            <w:szCs w:val="24"/>
          </w:rPr>
          <w:t xml:space="preserve"> provides the method </w:t>
        </w:r>
        <w:proofErr w:type="spellStart"/>
        <w:proofErr w:type="gramStart"/>
        <w:r w:rsidRPr="00264813">
          <w:rPr>
            <w:rFonts w:ascii="Arial" w:eastAsia="宋体" w:hAnsi="Arial" w:cs="Arial"/>
            <w:color w:val="000000"/>
            <w:kern w:val="0"/>
            <w:sz w:val="24"/>
            <w:szCs w:val="24"/>
          </w:rPr>
          <w:t>runClasses</w:t>
        </w:r>
        <w:proofErr w:type="spellEnd"/>
        <w:r w:rsidRPr="00264813">
          <w:rPr>
            <w:rFonts w:ascii="Arial" w:eastAsia="宋体" w:hAnsi="Arial" w:cs="Arial"/>
            <w:color w:val="000000"/>
            <w:kern w:val="0"/>
            <w:sz w:val="24"/>
            <w:szCs w:val="24"/>
          </w:rPr>
          <w:t>(</w:t>
        </w:r>
        <w:proofErr w:type="gramEnd"/>
        <w:r w:rsidRPr="00264813">
          <w:rPr>
            <w:rFonts w:ascii="Arial" w:eastAsia="宋体" w:hAnsi="Arial" w:cs="Arial"/>
            <w:color w:val="000000"/>
            <w:kern w:val="0"/>
            <w:sz w:val="24"/>
            <w:szCs w:val="24"/>
          </w:rPr>
          <w:t xml:space="preserve">) which allows you to run one or several tests classes. As a return parameter you receive an object of the type </w:t>
        </w:r>
        <w:proofErr w:type="spellStart"/>
        <w:r w:rsidRPr="00264813">
          <w:rPr>
            <w:rFonts w:ascii="宋体" w:eastAsia="宋体" w:hAnsi="宋体" w:cs="宋体"/>
            <w:color w:val="000000"/>
            <w:kern w:val="0"/>
            <w:sz w:val="29"/>
            <w:szCs w:val="29"/>
          </w:rPr>
          <w:t>org.junit.runner.Result</w:t>
        </w:r>
        <w:proofErr w:type="spellEnd"/>
        <w:r w:rsidRPr="00264813">
          <w:rPr>
            <w:rFonts w:ascii="Arial" w:eastAsia="宋体" w:hAnsi="Arial" w:cs="Arial"/>
            <w:color w:val="000000"/>
            <w:kern w:val="0"/>
            <w:sz w:val="24"/>
            <w:szCs w:val="24"/>
          </w:rPr>
          <w:t xml:space="preserve">. This object can be used to retrieve information about the tests. </w:t>
        </w:r>
      </w:ins>
    </w:p>
    <w:p w:rsidR="00264813" w:rsidRPr="00264813" w:rsidRDefault="00264813" w:rsidP="00264813">
      <w:pPr>
        <w:widowControl/>
        <w:shd w:val="clear" w:color="auto" w:fill="FFFFFF"/>
        <w:spacing w:before="100" w:beforeAutospacing="1" w:after="100" w:afterAutospacing="1"/>
        <w:jc w:val="left"/>
        <w:rPr>
          <w:ins w:id="136" w:author="Unknown"/>
          <w:rFonts w:ascii="Arial" w:eastAsia="宋体" w:hAnsi="Arial" w:cs="Arial"/>
          <w:color w:val="000000"/>
          <w:kern w:val="0"/>
          <w:sz w:val="24"/>
          <w:szCs w:val="24"/>
        </w:rPr>
      </w:pPr>
      <w:ins w:id="137" w:author="Unknown">
        <w:r w:rsidRPr="00264813">
          <w:rPr>
            <w:rFonts w:ascii="Arial" w:eastAsia="宋体" w:hAnsi="Arial" w:cs="Arial"/>
            <w:color w:val="000000"/>
            <w:kern w:val="0"/>
            <w:sz w:val="24"/>
            <w:szCs w:val="24"/>
          </w:rPr>
          <w:t xml:space="preserve">In your "test" folder create a new class </w:t>
        </w:r>
        <w:proofErr w:type="spellStart"/>
        <w:r w:rsidRPr="00264813">
          <w:rPr>
            <w:rFonts w:ascii="宋体" w:eastAsia="宋体" w:hAnsi="宋体" w:cs="宋体"/>
            <w:color w:val="000000"/>
            <w:kern w:val="0"/>
            <w:sz w:val="29"/>
            <w:szCs w:val="29"/>
          </w:rPr>
          <w:t>MyTestRunner</w:t>
        </w:r>
        <w:proofErr w:type="spellEnd"/>
        <w:r w:rsidRPr="00264813">
          <w:rPr>
            <w:rFonts w:ascii="Arial" w:eastAsia="宋体" w:hAnsi="Arial" w:cs="Arial"/>
            <w:color w:val="000000"/>
            <w:kern w:val="0"/>
            <w:sz w:val="24"/>
            <w:szCs w:val="24"/>
          </w:rPr>
          <w:t xml:space="preserve"> with the following code. This class will execute your test class and write potential failures to the console. </w:t>
        </w:r>
      </w:ins>
    </w:p>
    <w:p w:rsidR="00264813" w:rsidRPr="00264813" w:rsidRDefault="00264813" w:rsidP="00264813">
      <w:pPr>
        <w:widowControl/>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00" w:lineRule="auto"/>
        <w:jc w:val="left"/>
        <w:rPr>
          <w:ins w:id="138" w:author="Unknown"/>
          <w:rFonts w:ascii="Bitstream Vera Sans Mono" w:eastAsia="宋体" w:hAnsi="Bitstream Vera Sans Mono" w:cs="宋体"/>
          <w:color w:val="000000"/>
          <w:kern w:val="0"/>
          <w:sz w:val="19"/>
          <w:szCs w:val="19"/>
        </w:rPr>
      </w:pPr>
      <w:ins w:id="139" w:author="Unknown">
        <w:r w:rsidRPr="00264813">
          <w:rPr>
            <w:rFonts w:ascii="Bitstream Vera Sans Mono" w:eastAsia="宋体" w:hAnsi="Bitstream Vera Sans Mono" w:cs="宋体"/>
            <w:color w:val="000000"/>
            <w:kern w:val="0"/>
            <w:sz w:val="19"/>
            <w:szCs w:val="19"/>
          </w:rPr>
          <w:tab/>
        </w:r>
        <w:r w:rsidRPr="00264813">
          <w:rPr>
            <w:rFonts w:ascii="Bitstream Vera Sans Mono" w:eastAsia="宋体" w:hAnsi="Bitstream Vera Sans Mono" w:cs="宋体"/>
            <w:color w:val="000000"/>
            <w:kern w:val="0"/>
            <w:sz w:val="19"/>
            <w:szCs w:val="19"/>
          </w:rPr>
          <w:tab/>
        </w:r>
        <w:r w:rsidRPr="00264813">
          <w:rPr>
            <w:rFonts w:ascii="Bitstream Vera Sans Mono" w:eastAsia="宋体" w:hAnsi="Bitstream Vera Sans Mono" w:cs="宋体"/>
            <w:color w:val="000000"/>
            <w:kern w:val="0"/>
            <w:sz w:val="19"/>
            <w:szCs w:val="19"/>
          </w:rPr>
          <w:tab/>
        </w:r>
        <w:r w:rsidRPr="00264813">
          <w:rPr>
            <w:rFonts w:ascii="Bitstream Vera Sans Mono" w:eastAsia="宋体" w:hAnsi="Bitstream Vera Sans Mono" w:cs="宋体"/>
            <w:color w:val="000000"/>
            <w:kern w:val="0"/>
            <w:sz w:val="19"/>
            <w:szCs w:val="19"/>
          </w:rPr>
          <w:tab/>
        </w:r>
      </w:ins>
    </w:p>
    <w:p w:rsidR="00264813" w:rsidRPr="00264813" w:rsidRDefault="00264813" w:rsidP="00264813">
      <w:pPr>
        <w:widowControl/>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00" w:lineRule="auto"/>
        <w:jc w:val="left"/>
        <w:rPr>
          <w:ins w:id="140" w:author="Unknown"/>
          <w:rFonts w:ascii="Bitstream Vera Sans Mono" w:eastAsia="宋体" w:hAnsi="Bitstream Vera Sans Mono" w:cs="宋体"/>
          <w:color w:val="000000"/>
          <w:kern w:val="0"/>
          <w:sz w:val="19"/>
          <w:szCs w:val="19"/>
        </w:rPr>
      </w:pPr>
      <w:proofErr w:type="gramStart"/>
      <w:ins w:id="141" w:author="Unknown">
        <w:r w:rsidRPr="00264813">
          <w:rPr>
            <w:rFonts w:ascii="Bitstream Vera Sans Mono" w:eastAsia="宋体" w:hAnsi="Bitstream Vera Sans Mono" w:cs="宋体"/>
            <w:b/>
            <w:bCs/>
            <w:color w:val="7F0055"/>
            <w:kern w:val="0"/>
            <w:sz w:val="19"/>
            <w:szCs w:val="19"/>
          </w:rPr>
          <w:lastRenderedPageBreak/>
          <w:t>package</w:t>
        </w:r>
        <w:proofErr w:type="gramEnd"/>
        <w:r w:rsidRPr="00264813">
          <w:rPr>
            <w:rFonts w:ascii="Bitstream Vera Sans Mono" w:eastAsia="宋体" w:hAnsi="Bitstream Vera Sans Mono" w:cs="宋体"/>
            <w:color w:val="000000"/>
            <w:kern w:val="0"/>
            <w:sz w:val="19"/>
            <w:szCs w:val="19"/>
          </w:rPr>
          <w:t xml:space="preserve"> </w:t>
        </w:r>
        <w:proofErr w:type="spellStart"/>
        <w:r w:rsidRPr="00264813">
          <w:rPr>
            <w:rFonts w:ascii="Bitstream Vera Sans Mono" w:eastAsia="宋体" w:hAnsi="Bitstream Vera Sans Mono" w:cs="宋体"/>
            <w:color w:val="000000"/>
            <w:kern w:val="0"/>
            <w:sz w:val="19"/>
            <w:szCs w:val="19"/>
          </w:rPr>
          <w:t>de.vogella.junit.first</w:t>
        </w:r>
        <w:proofErr w:type="spellEnd"/>
        <w:r w:rsidRPr="00264813">
          <w:rPr>
            <w:rFonts w:ascii="Bitstream Vera Sans Mono" w:eastAsia="宋体" w:hAnsi="Bitstream Vera Sans Mono" w:cs="宋体"/>
            <w:color w:val="000000"/>
            <w:kern w:val="0"/>
            <w:sz w:val="19"/>
            <w:szCs w:val="19"/>
          </w:rPr>
          <w:t>;</w:t>
        </w:r>
      </w:ins>
    </w:p>
    <w:p w:rsidR="00264813" w:rsidRPr="00264813" w:rsidRDefault="00264813" w:rsidP="00264813">
      <w:pPr>
        <w:widowControl/>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00" w:lineRule="auto"/>
        <w:jc w:val="left"/>
        <w:rPr>
          <w:ins w:id="142" w:author="Unknown"/>
          <w:rFonts w:ascii="Bitstream Vera Sans Mono" w:eastAsia="宋体" w:hAnsi="Bitstream Vera Sans Mono" w:cs="宋体"/>
          <w:color w:val="000000"/>
          <w:kern w:val="0"/>
          <w:sz w:val="19"/>
          <w:szCs w:val="19"/>
        </w:rPr>
      </w:pPr>
    </w:p>
    <w:p w:rsidR="00264813" w:rsidRPr="00264813" w:rsidRDefault="00264813" w:rsidP="00264813">
      <w:pPr>
        <w:widowControl/>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00" w:lineRule="auto"/>
        <w:jc w:val="left"/>
        <w:rPr>
          <w:ins w:id="143" w:author="Unknown"/>
          <w:rFonts w:ascii="Bitstream Vera Sans Mono" w:eastAsia="宋体" w:hAnsi="Bitstream Vera Sans Mono" w:cs="宋体"/>
          <w:color w:val="000000"/>
          <w:kern w:val="0"/>
          <w:sz w:val="19"/>
          <w:szCs w:val="19"/>
        </w:rPr>
      </w:pPr>
      <w:proofErr w:type="gramStart"/>
      <w:ins w:id="144" w:author="Unknown">
        <w:r w:rsidRPr="00264813">
          <w:rPr>
            <w:rFonts w:ascii="Bitstream Vera Sans Mono" w:eastAsia="宋体" w:hAnsi="Bitstream Vera Sans Mono" w:cs="宋体"/>
            <w:b/>
            <w:bCs/>
            <w:color w:val="7F0055"/>
            <w:kern w:val="0"/>
            <w:sz w:val="19"/>
            <w:szCs w:val="19"/>
          </w:rPr>
          <w:t>import</w:t>
        </w:r>
        <w:proofErr w:type="gramEnd"/>
        <w:r w:rsidRPr="00264813">
          <w:rPr>
            <w:rFonts w:ascii="Bitstream Vera Sans Mono" w:eastAsia="宋体" w:hAnsi="Bitstream Vera Sans Mono" w:cs="宋体"/>
            <w:color w:val="000000"/>
            <w:kern w:val="0"/>
            <w:sz w:val="19"/>
            <w:szCs w:val="19"/>
          </w:rPr>
          <w:t xml:space="preserve"> </w:t>
        </w:r>
        <w:proofErr w:type="spellStart"/>
        <w:r w:rsidRPr="00264813">
          <w:rPr>
            <w:rFonts w:ascii="Bitstream Vera Sans Mono" w:eastAsia="宋体" w:hAnsi="Bitstream Vera Sans Mono" w:cs="宋体"/>
            <w:color w:val="000000"/>
            <w:kern w:val="0"/>
            <w:sz w:val="19"/>
            <w:szCs w:val="19"/>
          </w:rPr>
          <w:t>org.junit.runner.JUnitCore</w:t>
        </w:r>
        <w:proofErr w:type="spellEnd"/>
        <w:r w:rsidRPr="00264813">
          <w:rPr>
            <w:rFonts w:ascii="Bitstream Vera Sans Mono" w:eastAsia="宋体" w:hAnsi="Bitstream Vera Sans Mono" w:cs="宋体"/>
            <w:color w:val="000000"/>
            <w:kern w:val="0"/>
            <w:sz w:val="19"/>
            <w:szCs w:val="19"/>
          </w:rPr>
          <w:t>;</w:t>
        </w:r>
      </w:ins>
    </w:p>
    <w:p w:rsidR="00264813" w:rsidRPr="00264813" w:rsidRDefault="00264813" w:rsidP="00264813">
      <w:pPr>
        <w:widowControl/>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00" w:lineRule="auto"/>
        <w:jc w:val="left"/>
        <w:rPr>
          <w:ins w:id="145" w:author="Unknown"/>
          <w:rFonts w:ascii="Bitstream Vera Sans Mono" w:eastAsia="宋体" w:hAnsi="Bitstream Vera Sans Mono" w:cs="宋体"/>
          <w:color w:val="000000"/>
          <w:kern w:val="0"/>
          <w:sz w:val="19"/>
          <w:szCs w:val="19"/>
        </w:rPr>
      </w:pPr>
      <w:proofErr w:type="gramStart"/>
      <w:ins w:id="146" w:author="Unknown">
        <w:r w:rsidRPr="00264813">
          <w:rPr>
            <w:rFonts w:ascii="Bitstream Vera Sans Mono" w:eastAsia="宋体" w:hAnsi="Bitstream Vera Sans Mono" w:cs="宋体"/>
            <w:b/>
            <w:bCs/>
            <w:color w:val="7F0055"/>
            <w:kern w:val="0"/>
            <w:sz w:val="19"/>
            <w:szCs w:val="19"/>
          </w:rPr>
          <w:t>import</w:t>
        </w:r>
        <w:proofErr w:type="gramEnd"/>
        <w:r w:rsidRPr="00264813">
          <w:rPr>
            <w:rFonts w:ascii="Bitstream Vera Sans Mono" w:eastAsia="宋体" w:hAnsi="Bitstream Vera Sans Mono" w:cs="宋体"/>
            <w:color w:val="000000"/>
            <w:kern w:val="0"/>
            <w:sz w:val="19"/>
            <w:szCs w:val="19"/>
          </w:rPr>
          <w:t xml:space="preserve"> </w:t>
        </w:r>
        <w:proofErr w:type="spellStart"/>
        <w:r w:rsidRPr="00264813">
          <w:rPr>
            <w:rFonts w:ascii="Bitstream Vera Sans Mono" w:eastAsia="宋体" w:hAnsi="Bitstream Vera Sans Mono" w:cs="宋体"/>
            <w:color w:val="000000"/>
            <w:kern w:val="0"/>
            <w:sz w:val="19"/>
            <w:szCs w:val="19"/>
          </w:rPr>
          <w:t>org.junit.runner.Result</w:t>
        </w:r>
        <w:proofErr w:type="spellEnd"/>
        <w:r w:rsidRPr="00264813">
          <w:rPr>
            <w:rFonts w:ascii="Bitstream Vera Sans Mono" w:eastAsia="宋体" w:hAnsi="Bitstream Vera Sans Mono" w:cs="宋体"/>
            <w:color w:val="000000"/>
            <w:kern w:val="0"/>
            <w:sz w:val="19"/>
            <w:szCs w:val="19"/>
          </w:rPr>
          <w:t>;</w:t>
        </w:r>
      </w:ins>
    </w:p>
    <w:p w:rsidR="00264813" w:rsidRPr="00264813" w:rsidRDefault="00264813" w:rsidP="00264813">
      <w:pPr>
        <w:widowControl/>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00" w:lineRule="auto"/>
        <w:jc w:val="left"/>
        <w:rPr>
          <w:ins w:id="147" w:author="Unknown"/>
          <w:rFonts w:ascii="Bitstream Vera Sans Mono" w:eastAsia="宋体" w:hAnsi="Bitstream Vera Sans Mono" w:cs="宋体"/>
          <w:color w:val="000000"/>
          <w:kern w:val="0"/>
          <w:sz w:val="19"/>
          <w:szCs w:val="19"/>
        </w:rPr>
      </w:pPr>
      <w:proofErr w:type="gramStart"/>
      <w:ins w:id="148" w:author="Unknown">
        <w:r w:rsidRPr="00264813">
          <w:rPr>
            <w:rFonts w:ascii="Bitstream Vera Sans Mono" w:eastAsia="宋体" w:hAnsi="Bitstream Vera Sans Mono" w:cs="宋体"/>
            <w:b/>
            <w:bCs/>
            <w:color w:val="7F0055"/>
            <w:kern w:val="0"/>
            <w:sz w:val="19"/>
            <w:szCs w:val="19"/>
          </w:rPr>
          <w:t>import</w:t>
        </w:r>
        <w:proofErr w:type="gramEnd"/>
        <w:r w:rsidRPr="00264813">
          <w:rPr>
            <w:rFonts w:ascii="Bitstream Vera Sans Mono" w:eastAsia="宋体" w:hAnsi="Bitstream Vera Sans Mono" w:cs="宋体"/>
            <w:color w:val="000000"/>
            <w:kern w:val="0"/>
            <w:sz w:val="19"/>
            <w:szCs w:val="19"/>
          </w:rPr>
          <w:t xml:space="preserve"> </w:t>
        </w:r>
        <w:proofErr w:type="spellStart"/>
        <w:r w:rsidRPr="00264813">
          <w:rPr>
            <w:rFonts w:ascii="Bitstream Vera Sans Mono" w:eastAsia="宋体" w:hAnsi="Bitstream Vera Sans Mono" w:cs="宋体"/>
            <w:color w:val="000000"/>
            <w:kern w:val="0"/>
            <w:sz w:val="19"/>
            <w:szCs w:val="19"/>
          </w:rPr>
          <w:t>org.junit.runner.notification.Failure</w:t>
        </w:r>
        <w:proofErr w:type="spellEnd"/>
        <w:r w:rsidRPr="00264813">
          <w:rPr>
            <w:rFonts w:ascii="Bitstream Vera Sans Mono" w:eastAsia="宋体" w:hAnsi="Bitstream Vera Sans Mono" w:cs="宋体"/>
            <w:color w:val="000000"/>
            <w:kern w:val="0"/>
            <w:sz w:val="19"/>
            <w:szCs w:val="19"/>
          </w:rPr>
          <w:t>;</w:t>
        </w:r>
      </w:ins>
    </w:p>
    <w:p w:rsidR="00264813" w:rsidRPr="00264813" w:rsidRDefault="00264813" w:rsidP="00264813">
      <w:pPr>
        <w:widowControl/>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00" w:lineRule="auto"/>
        <w:jc w:val="left"/>
        <w:rPr>
          <w:ins w:id="149" w:author="Unknown"/>
          <w:rFonts w:ascii="Bitstream Vera Sans Mono" w:eastAsia="宋体" w:hAnsi="Bitstream Vera Sans Mono" w:cs="宋体"/>
          <w:color w:val="000000"/>
          <w:kern w:val="0"/>
          <w:sz w:val="19"/>
          <w:szCs w:val="19"/>
        </w:rPr>
      </w:pPr>
    </w:p>
    <w:p w:rsidR="00264813" w:rsidRPr="00264813" w:rsidRDefault="00264813" w:rsidP="00264813">
      <w:pPr>
        <w:widowControl/>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00" w:lineRule="auto"/>
        <w:jc w:val="left"/>
        <w:rPr>
          <w:ins w:id="150" w:author="Unknown"/>
          <w:rFonts w:ascii="Bitstream Vera Sans Mono" w:eastAsia="宋体" w:hAnsi="Bitstream Vera Sans Mono" w:cs="宋体"/>
          <w:color w:val="000000"/>
          <w:kern w:val="0"/>
          <w:sz w:val="19"/>
          <w:szCs w:val="19"/>
        </w:rPr>
      </w:pPr>
      <w:proofErr w:type="gramStart"/>
      <w:ins w:id="151" w:author="Unknown">
        <w:r w:rsidRPr="00264813">
          <w:rPr>
            <w:rFonts w:ascii="Bitstream Vera Sans Mono" w:eastAsia="宋体" w:hAnsi="Bitstream Vera Sans Mono" w:cs="宋体"/>
            <w:b/>
            <w:bCs/>
            <w:color w:val="7F0055"/>
            <w:kern w:val="0"/>
            <w:sz w:val="19"/>
            <w:szCs w:val="19"/>
          </w:rPr>
          <w:t>public</w:t>
        </w:r>
        <w:proofErr w:type="gramEnd"/>
        <w:r w:rsidRPr="00264813">
          <w:rPr>
            <w:rFonts w:ascii="Bitstream Vera Sans Mono" w:eastAsia="宋体" w:hAnsi="Bitstream Vera Sans Mono" w:cs="宋体"/>
            <w:color w:val="000000"/>
            <w:kern w:val="0"/>
            <w:sz w:val="19"/>
            <w:szCs w:val="19"/>
          </w:rPr>
          <w:t xml:space="preserve"> </w:t>
        </w:r>
        <w:r w:rsidRPr="00264813">
          <w:rPr>
            <w:rFonts w:ascii="Bitstream Vera Sans Mono" w:eastAsia="宋体" w:hAnsi="Bitstream Vera Sans Mono" w:cs="宋体"/>
            <w:b/>
            <w:bCs/>
            <w:color w:val="7F0055"/>
            <w:kern w:val="0"/>
            <w:sz w:val="19"/>
            <w:szCs w:val="19"/>
          </w:rPr>
          <w:t>class</w:t>
        </w:r>
        <w:r w:rsidRPr="00264813">
          <w:rPr>
            <w:rFonts w:ascii="Bitstream Vera Sans Mono" w:eastAsia="宋体" w:hAnsi="Bitstream Vera Sans Mono" w:cs="宋体"/>
            <w:color w:val="000000"/>
            <w:kern w:val="0"/>
            <w:sz w:val="19"/>
            <w:szCs w:val="19"/>
          </w:rPr>
          <w:t xml:space="preserve"> </w:t>
        </w:r>
        <w:proofErr w:type="spellStart"/>
        <w:r w:rsidRPr="00264813">
          <w:rPr>
            <w:rFonts w:ascii="Bitstream Vera Sans Mono" w:eastAsia="宋体" w:hAnsi="Bitstream Vera Sans Mono" w:cs="宋体"/>
            <w:color w:val="000000"/>
            <w:kern w:val="0"/>
            <w:sz w:val="19"/>
            <w:szCs w:val="19"/>
          </w:rPr>
          <w:t>MyTestRunner</w:t>
        </w:r>
        <w:proofErr w:type="spellEnd"/>
        <w:r w:rsidRPr="00264813">
          <w:rPr>
            <w:rFonts w:ascii="Bitstream Vera Sans Mono" w:eastAsia="宋体" w:hAnsi="Bitstream Vera Sans Mono" w:cs="宋体"/>
            <w:color w:val="000000"/>
            <w:kern w:val="0"/>
            <w:sz w:val="19"/>
            <w:szCs w:val="19"/>
          </w:rPr>
          <w:t xml:space="preserve"> {</w:t>
        </w:r>
      </w:ins>
    </w:p>
    <w:p w:rsidR="00264813" w:rsidRPr="00264813" w:rsidRDefault="00264813" w:rsidP="00264813">
      <w:pPr>
        <w:widowControl/>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00" w:lineRule="auto"/>
        <w:jc w:val="left"/>
        <w:rPr>
          <w:ins w:id="152" w:author="Unknown"/>
          <w:rFonts w:ascii="Bitstream Vera Sans Mono" w:eastAsia="宋体" w:hAnsi="Bitstream Vera Sans Mono" w:cs="宋体"/>
          <w:color w:val="000000"/>
          <w:kern w:val="0"/>
          <w:sz w:val="19"/>
          <w:szCs w:val="19"/>
        </w:rPr>
      </w:pPr>
      <w:ins w:id="153" w:author="Unknown">
        <w:r w:rsidRPr="00264813">
          <w:rPr>
            <w:rFonts w:ascii="Bitstream Vera Sans Mono" w:eastAsia="宋体" w:hAnsi="Bitstream Vera Sans Mono" w:cs="宋体"/>
            <w:color w:val="000000"/>
            <w:kern w:val="0"/>
            <w:sz w:val="19"/>
            <w:szCs w:val="19"/>
          </w:rPr>
          <w:tab/>
        </w:r>
        <w:proofErr w:type="gramStart"/>
        <w:r w:rsidRPr="00264813">
          <w:rPr>
            <w:rFonts w:ascii="Bitstream Vera Sans Mono" w:eastAsia="宋体" w:hAnsi="Bitstream Vera Sans Mono" w:cs="宋体"/>
            <w:b/>
            <w:bCs/>
            <w:color w:val="7F0055"/>
            <w:kern w:val="0"/>
            <w:sz w:val="19"/>
            <w:szCs w:val="19"/>
          </w:rPr>
          <w:t>public</w:t>
        </w:r>
        <w:proofErr w:type="gramEnd"/>
        <w:r w:rsidRPr="00264813">
          <w:rPr>
            <w:rFonts w:ascii="Bitstream Vera Sans Mono" w:eastAsia="宋体" w:hAnsi="Bitstream Vera Sans Mono" w:cs="宋体"/>
            <w:color w:val="000000"/>
            <w:kern w:val="0"/>
            <w:sz w:val="19"/>
            <w:szCs w:val="19"/>
          </w:rPr>
          <w:t xml:space="preserve"> </w:t>
        </w:r>
        <w:r w:rsidRPr="00264813">
          <w:rPr>
            <w:rFonts w:ascii="Bitstream Vera Sans Mono" w:eastAsia="宋体" w:hAnsi="Bitstream Vera Sans Mono" w:cs="宋体"/>
            <w:b/>
            <w:bCs/>
            <w:color w:val="7F0055"/>
            <w:kern w:val="0"/>
            <w:sz w:val="19"/>
            <w:szCs w:val="19"/>
          </w:rPr>
          <w:t>static</w:t>
        </w:r>
        <w:r w:rsidRPr="00264813">
          <w:rPr>
            <w:rFonts w:ascii="Bitstream Vera Sans Mono" w:eastAsia="宋体" w:hAnsi="Bitstream Vera Sans Mono" w:cs="宋体"/>
            <w:color w:val="000000"/>
            <w:kern w:val="0"/>
            <w:sz w:val="19"/>
            <w:szCs w:val="19"/>
          </w:rPr>
          <w:t xml:space="preserve"> </w:t>
        </w:r>
        <w:r w:rsidRPr="00264813">
          <w:rPr>
            <w:rFonts w:ascii="Bitstream Vera Sans Mono" w:eastAsia="宋体" w:hAnsi="Bitstream Vera Sans Mono" w:cs="宋体"/>
            <w:b/>
            <w:bCs/>
            <w:color w:val="7F0055"/>
            <w:kern w:val="0"/>
            <w:sz w:val="19"/>
            <w:szCs w:val="19"/>
          </w:rPr>
          <w:t>void</w:t>
        </w:r>
        <w:r w:rsidRPr="00264813">
          <w:rPr>
            <w:rFonts w:ascii="Bitstream Vera Sans Mono" w:eastAsia="宋体" w:hAnsi="Bitstream Vera Sans Mono" w:cs="宋体"/>
            <w:color w:val="000000"/>
            <w:kern w:val="0"/>
            <w:sz w:val="19"/>
            <w:szCs w:val="19"/>
          </w:rPr>
          <w:t xml:space="preserve"> main(String[] </w:t>
        </w:r>
        <w:proofErr w:type="spellStart"/>
        <w:r w:rsidRPr="00264813">
          <w:rPr>
            <w:rFonts w:ascii="Bitstream Vera Sans Mono" w:eastAsia="宋体" w:hAnsi="Bitstream Vera Sans Mono" w:cs="宋体"/>
            <w:color w:val="000000"/>
            <w:kern w:val="0"/>
            <w:sz w:val="19"/>
            <w:szCs w:val="19"/>
          </w:rPr>
          <w:t>args</w:t>
        </w:r>
        <w:proofErr w:type="spellEnd"/>
        <w:r w:rsidRPr="00264813">
          <w:rPr>
            <w:rFonts w:ascii="Bitstream Vera Sans Mono" w:eastAsia="宋体" w:hAnsi="Bitstream Vera Sans Mono" w:cs="宋体"/>
            <w:color w:val="000000"/>
            <w:kern w:val="0"/>
            <w:sz w:val="19"/>
            <w:szCs w:val="19"/>
          </w:rPr>
          <w:t>) {</w:t>
        </w:r>
      </w:ins>
    </w:p>
    <w:p w:rsidR="00264813" w:rsidRPr="00264813" w:rsidRDefault="00264813" w:rsidP="00264813">
      <w:pPr>
        <w:widowControl/>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00" w:lineRule="auto"/>
        <w:jc w:val="left"/>
        <w:rPr>
          <w:ins w:id="154" w:author="Unknown"/>
          <w:rFonts w:ascii="Bitstream Vera Sans Mono" w:eastAsia="宋体" w:hAnsi="Bitstream Vera Sans Mono" w:cs="宋体"/>
          <w:color w:val="000000"/>
          <w:kern w:val="0"/>
          <w:sz w:val="19"/>
          <w:szCs w:val="19"/>
        </w:rPr>
      </w:pPr>
      <w:ins w:id="155" w:author="Unknown">
        <w:r w:rsidRPr="00264813">
          <w:rPr>
            <w:rFonts w:ascii="Bitstream Vera Sans Mono" w:eastAsia="宋体" w:hAnsi="Bitstream Vera Sans Mono" w:cs="宋体"/>
            <w:color w:val="000000"/>
            <w:kern w:val="0"/>
            <w:sz w:val="19"/>
            <w:szCs w:val="19"/>
          </w:rPr>
          <w:tab/>
        </w:r>
        <w:r w:rsidRPr="00264813">
          <w:rPr>
            <w:rFonts w:ascii="Bitstream Vera Sans Mono" w:eastAsia="宋体" w:hAnsi="Bitstream Vera Sans Mono" w:cs="宋体"/>
            <w:color w:val="000000"/>
            <w:kern w:val="0"/>
            <w:sz w:val="19"/>
            <w:szCs w:val="19"/>
          </w:rPr>
          <w:tab/>
          <w:t xml:space="preserve">Result </w:t>
        </w:r>
        <w:proofErr w:type="spellStart"/>
        <w:r w:rsidRPr="00264813">
          <w:rPr>
            <w:rFonts w:ascii="Bitstream Vera Sans Mono" w:eastAsia="宋体" w:hAnsi="Bitstream Vera Sans Mono" w:cs="宋体"/>
            <w:color w:val="000000"/>
            <w:kern w:val="0"/>
            <w:sz w:val="19"/>
            <w:szCs w:val="19"/>
          </w:rPr>
          <w:t>result</w:t>
        </w:r>
        <w:proofErr w:type="spellEnd"/>
        <w:r w:rsidRPr="00264813">
          <w:rPr>
            <w:rFonts w:ascii="Bitstream Vera Sans Mono" w:eastAsia="宋体" w:hAnsi="Bitstream Vera Sans Mono" w:cs="宋体"/>
            <w:color w:val="000000"/>
            <w:kern w:val="0"/>
            <w:sz w:val="19"/>
            <w:szCs w:val="19"/>
          </w:rPr>
          <w:t xml:space="preserve"> = </w:t>
        </w:r>
        <w:proofErr w:type="spellStart"/>
        <w:proofErr w:type="gramStart"/>
        <w:r w:rsidRPr="00264813">
          <w:rPr>
            <w:rFonts w:ascii="Bitstream Vera Sans Mono" w:eastAsia="宋体" w:hAnsi="Bitstream Vera Sans Mono" w:cs="宋体"/>
            <w:color w:val="000000"/>
            <w:kern w:val="0"/>
            <w:sz w:val="19"/>
            <w:szCs w:val="19"/>
          </w:rPr>
          <w:t>JUnitCore.runClasses</w:t>
        </w:r>
        <w:proofErr w:type="spellEnd"/>
        <w:r w:rsidRPr="00264813">
          <w:rPr>
            <w:rFonts w:ascii="Bitstream Vera Sans Mono" w:eastAsia="宋体" w:hAnsi="Bitstream Vera Sans Mono" w:cs="宋体"/>
            <w:color w:val="000000"/>
            <w:kern w:val="0"/>
            <w:sz w:val="19"/>
            <w:szCs w:val="19"/>
          </w:rPr>
          <w:t>(</w:t>
        </w:r>
        <w:proofErr w:type="spellStart"/>
        <w:proofErr w:type="gramEnd"/>
        <w:r w:rsidRPr="00264813">
          <w:rPr>
            <w:rFonts w:ascii="Bitstream Vera Sans Mono" w:eastAsia="宋体" w:hAnsi="Bitstream Vera Sans Mono" w:cs="宋体"/>
            <w:color w:val="000000"/>
            <w:kern w:val="0"/>
            <w:sz w:val="19"/>
            <w:szCs w:val="19"/>
          </w:rPr>
          <w:t>MyClassTest.</w:t>
        </w:r>
        <w:r w:rsidRPr="00264813">
          <w:rPr>
            <w:rFonts w:ascii="Bitstream Vera Sans Mono" w:eastAsia="宋体" w:hAnsi="Bitstream Vera Sans Mono" w:cs="宋体"/>
            <w:b/>
            <w:bCs/>
            <w:color w:val="7F0055"/>
            <w:kern w:val="0"/>
            <w:sz w:val="19"/>
            <w:szCs w:val="19"/>
          </w:rPr>
          <w:t>class</w:t>
        </w:r>
        <w:proofErr w:type="spellEnd"/>
        <w:r w:rsidRPr="00264813">
          <w:rPr>
            <w:rFonts w:ascii="Bitstream Vera Sans Mono" w:eastAsia="宋体" w:hAnsi="Bitstream Vera Sans Mono" w:cs="宋体"/>
            <w:color w:val="000000"/>
            <w:kern w:val="0"/>
            <w:sz w:val="19"/>
            <w:szCs w:val="19"/>
          </w:rPr>
          <w:t>);</w:t>
        </w:r>
      </w:ins>
    </w:p>
    <w:p w:rsidR="00264813" w:rsidRPr="00264813" w:rsidRDefault="00264813" w:rsidP="00264813">
      <w:pPr>
        <w:widowControl/>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00" w:lineRule="auto"/>
        <w:jc w:val="left"/>
        <w:rPr>
          <w:ins w:id="156" w:author="Unknown"/>
          <w:rFonts w:ascii="Bitstream Vera Sans Mono" w:eastAsia="宋体" w:hAnsi="Bitstream Vera Sans Mono" w:cs="宋体"/>
          <w:color w:val="000000"/>
          <w:kern w:val="0"/>
          <w:sz w:val="19"/>
          <w:szCs w:val="19"/>
        </w:rPr>
      </w:pPr>
      <w:ins w:id="157" w:author="Unknown">
        <w:r w:rsidRPr="00264813">
          <w:rPr>
            <w:rFonts w:ascii="Bitstream Vera Sans Mono" w:eastAsia="宋体" w:hAnsi="Bitstream Vera Sans Mono" w:cs="宋体"/>
            <w:color w:val="000000"/>
            <w:kern w:val="0"/>
            <w:sz w:val="19"/>
            <w:szCs w:val="19"/>
          </w:rPr>
          <w:tab/>
        </w:r>
        <w:r w:rsidRPr="00264813">
          <w:rPr>
            <w:rFonts w:ascii="Bitstream Vera Sans Mono" w:eastAsia="宋体" w:hAnsi="Bitstream Vera Sans Mono" w:cs="宋体"/>
            <w:color w:val="000000"/>
            <w:kern w:val="0"/>
            <w:sz w:val="19"/>
            <w:szCs w:val="19"/>
          </w:rPr>
          <w:tab/>
        </w:r>
        <w:proofErr w:type="gramStart"/>
        <w:r w:rsidRPr="00264813">
          <w:rPr>
            <w:rFonts w:ascii="Bitstream Vera Sans Mono" w:eastAsia="宋体" w:hAnsi="Bitstream Vera Sans Mono" w:cs="宋体"/>
            <w:b/>
            <w:bCs/>
            <w:color w:val="7F0055"/>
            <w:kern w:val="0"/>
            <w:sz w:val="19"/>
            <w:szCs w:val="19"/>
          </w:rPr>
          <w:t>for</w:t>
        </w:r>
        <w:proofErr w:type="gramEnd"/>
        <w:r w:rsidRPr="00264813">
          <w:rPr>
            <w:rFonts w:ascii="Bitstream Vera Sans Mono" w:eastAsia="宋体" w:hAnsi="Bitstream Vera Sans Mono" w:cs="宋体"/>
            <w:color w:val="000000"/>
            <w:kern w:val="0"/>
            <w:sz w:val="19"/>
            <w:szCs w:val="19"/>
          </w:rPr>
          <w:t xml:space="preserve"> (Failure </w:t>
        </w:r>
        <w:proofErr w:type="spellStart"/>
        <w:r w:rsidRPr="00264813">
          <w:rPr>
            <w:rFonts w:ascii="Bitstream Vera Sans Mono" w:eastAsia="宋体" w:hAnsi="Bitstream Vera Sans Mono" w:cs="宋体"/>
            <w:color w:val="000000"/>
            <w:kern w:val="0"/>
            <w:sz w:val="19"/>
            <w:szCs w:val="19"/>
          </w:rPr>
          <w:t>failure</w:t>
        </w:r>
        <w:proofErr w:type="spellEnd"/>
        <w:r w:rsidRPr="00264813">
          <w:rPr>
            <w:rFonts w:ascii="Bitstream Vera Sans Mono" w:eastAsia="宋体" w:hAnsi="Bitstream Vera Sans Mono" w:cs="宋体"/>
            <w:color w:val="000000"/>
            <w:kern w:val="0"/>
            <w:sz w:val="19"/>
            <w:szCs w:val="19"/>
          </w:rPr>
          <w:t xml:space="preserve"> : </w:t>
        </w:r>
        <w:proofErr w:type="spellStart"/>
        <w:r w:rsidRPr="00264813">
          <w:rPr>
            <w:rFonts w:ascii="Bitstream Vera Sans Mono" w:eastAsia="宋体" w:hAnsi="Bitstream Vera Sans Mono" w:cs="宋体"/>
            <w:color w:val="000000"/>
            <w:kern w:val="0"/>
            <w:sz w:val="19"/>
            <w:szCs w:val="19"/>
          </w:rPr>
          <w:t>result.getFailures</w:t>
        </w:r>
        <w:proofErr w:type="spellEnd"/>
        <w:r w:rsidRPr="00264813">
          <w:rPr>
            <w:rFonts w:ascii="Bitstream Vera Sans Mono" w:eastAsia="宋体" w:hAnsi="Bitstream Vera Sans Mono" w:cs="宋体"/>
            <w:color w:val="000000"/>
            <w:kern w:val="0"/>
            <w:sz w:val="19"/>
            <w:szCs w:val="19"/>
          </w:rPr>
          <w:t>()) {</w:t>
        </w:r>
      </w:ins>
    </w:p>
    <w:p w:rsidR="00264813" w:rsidRPr="00264813" w:rsidRDefault="00264813" w:rsidP="00264813">
      <w:pPr>
        <w:widowControl/>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00" w:lineRule="auto"/>
        <w:jc w:val="left"/>
        <w:rPr>
          <w:ins w:id="158" w:author="Unknown"/>
          <w:rFonts w:ascii="Bitstream Vera Sans Mono" w:eastAsia="宋体" w:hAnsi="Bitstream Vera Sans Mono" w:cs="宋体"/>
          <w:color w:val="000000"/>
          <w:kern w:val="0"/>
          <w:sz w:val="19"/>
          <w:szCs w:val="19"/>
        </w:rPr>
      </w:pPr>
      <w:ins w:id="159" w:author="Unknown">
        <w:r w:rsidRPr="00264813">
          <w:rPr>
            <w:rFonts w:ascii="Bitstream Vera Sans Mono" w:eastAsia="宋体" w:hAnsi="Bitstream Vera Sans Mono" w:cs="宋体"/>
            <w:color w:val="000000"/>
            <w:kern w:val="0"/>
            <w:sz w:val="19"/>
            <w:szCs w:val="19"/>
          </w:rPr>
          <w:tab/>
        </w:r>
        <w:r w:rsidRPr="00264813">
          <w:rPr>
            <w:rFonts w:ascii="Bitstream Vera Sans Mono" w:eastAsia="宋体" w:hAnsi="Bitstream Vera Sans Mono" w:cs="宋体"/>
            <w:color w:val="000000"/>
            <w:kern w:val="0"/>
            <w:sz w:val="19"/>
            <w:szCs w:val="19"/>
          </w:rPr>
          <w:tab/>
        </w:r>
        <w:r w:rsidRPr="00264813">
          <w:rPr>
            <w:rFonts w:ascii="Bitstream Vera Sans Mono" w:eastAsia="宋体" w:hAnsi="Bitstream Vera Sans Mono" w:cs="宋体"/>
            <w:color w:val="000000"/>
            <w:kern w:val="0"/>
            <w:sz w:val="19"/>
            <w:szCs w:val="19"/>
          </w:rPr>
          <w:tab/>
        </w:r>
        <w:proofErr w:type="spellStart"/>
        <w:proofErr w:type="gramStart"/>
        <w:r w:rsidRPr="00264813">
          <w:rPr>
            <w:rFonts w:ascii="Bitstream Vera Sans Mono" w:eastAsia="宋体" w:hAnsi="Bitstream Vera Sans Mono" w:cs="宋体"/>
            <w:color w:val="000000"/>
            <w:kern w:val="0"/>
            <w:sz w:val="19"/>
            <w:szCs w:val="19"/>
          </w:rPr>
          <w:t>System.out.println</w:t>
        </w:r>
        <w:proofErr w:type="spellEnd"/>
        <w:r w:rsidRPr="00264813">
          <w:rPr>
            <w:rFonts w:ascii="Bitstream Vera Sans Mono" w:eastAsia="宋体" w:hAnsi="Bitstream Vera Sans Mono" w:cs="宋体"/>
            <w:color w:val="000000"/>
            <w:kern w:val="0"/>
            <w:sz w:val="19"/>
            <w:szCs w:val="19"/>
          </w:rPr>
          <w:t>(</w:t>
        </w:r>
        <w:proofErr w:type="spellStart"/>
        <w:proofErr w:type="gramEnd"/>
        <w:r w:rsidRPr="00264813">
          <w:rPr>
            <w:rFonts w:ascii="Bitstream Vera Sans Mono" w:eastAsia="宋体" w:hAnsi="Bitstream Vera Sans Mono" w:cs="宋体"/>
            <w:color w:val="000000"/>
            <w:kern w:val="0"/>
            <w:sz w:val="19"/>
            <w:szCs w:val="19"/>
          </w:rPr>
          <w:t>failure.toString</w:t>
        </w:r>
        <w:proofErr w:type="spellEnd"/>
        <w:r w:rsidRPr="00264813">
          <w:rPr>
            <w:rFonts w:ascii="Bitstream Vera Sans Mono" w:eastAsia="宋体" w:hAnsi="Bitstream Vera Sans Mono" w:cs="宋体"/>
            <w:color w:val="000000"/>
            <w:kern w:val="0"/>
            <w:sz w:val="19"/>
            <w:szCs w:val="19"/>
          </w:rPr>
          <w:t>());</w:t>
        </w:r>
      </w:ins>
    </w:p>
    <w:p w:rsidR="00264813" w:rsidRPr="00264813" w:rsidRDefault="00264813" w:rsidP="00264813">
      <w:pPr>
        <w:widowControl/>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00" w:lineRule="auto"/>
        <w:jc w:val="left"/>
        <w:rPr>
          <w:ins w:id="160" w:author="Unknown"/>
          <w:rFonts w:ascii="Bitstream Vera Sans Mono" w:eastAsia="宋体" w:hAnsi="Bitstream Vera Sans Mono" w:cs="宋体"/>
          <w:color w:val="000000"/>
          <w:kern w:val="0"/>
          <w:sz w:val="19"/>
          <w:szCs w:val="19"/>
        </w:rPr>
      </w:pPr>
      <w:ins w:id="161" w:author="Unknown">
        <w:r w:rsidRPr="00264813">
          <w:rPr>
            <w:rFonts w:ascii="Bitstream Vera Sans Mono" w:eastAsia="宋体" w:hAnsi="Bitstream Vera Sans Mono" w:cs="宋体"/>
            <w:color w:val="000000"/>
            <w:kern w:val="0"/>
            <w:sz w:val="19"/>
            <w:szCs w:val="19"/>
          </w:rPr>
          <w:tab/>
        </w:r>
        <w:r w:rsidRPr="00264813">
          <w:rPr>
            <w:rFonts w:ascii="Bitstream Vera Sans Mono" w:eastAsia="宋体" w:hAnsi="Bitstream Vera Sans Mono" w:cs="宋体"/>
            <w:color w:val="000000"/>
            <w:kern w:val="0"/>
            <w:sz w:val="19"/>
            <w:szCs w:val="19"/>
          </w:rPr>
          <w:tab/>
          <w:t>}</w:t>
        </w:r>
      </w:ins>
    </w:p>
    <w:p w:rsidR="00264813" w:rsidRPr="00264813" w:rsidRDefault="00264813" w:rsidP="00264813">
      <w:pPr>
        <w:widowControl/>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00" w:lineRule="auto"/>
        <w:jc w:val="left"/>
        <w:rPr>
          <w:ins w:id="162" w:author="Unknown"/>
          <w:rFonts w:ascii="Bitstream Vera Sans Mono" w:eastAsia="宋体" w:hAnsi="Bitstream Vera Sans Mono" w:cs="宋体"/>
          <w:color w:val="000000"/>
          <w:kern w:val="0"/>
          <w:sz w:val="19"/>
          <w:szCs w:val="19"/>
        </w:rPr>
      </w:pPr>
      <w:ins w:id="163" w:author="Unknown">
        <w:r w:rsidRPr="00264813">
          <w:rPr>
            <w:rFonts w:ascii="Bitstream Vera Sans Mono" w:eastAsia="宋体" w:hAnsi="Bitstream Vera Sans Mono" w:cs="宋体"/>
            <w:color w:val="000000"/>
            <w:kern w:val="0"/>
            <w:sz w:val="19"/>
            <w:szCs w:val="19"/>
          </w:rPr>
          <w:tab/>
          <w:t>}</w:t>
        </w:r>
      </w:ins>
    </w:p>
    <w:p w:rsidR="00264813" w:rsidRPr="00264813" w:rsidRDefault="00264813" w:rsidP="00264813">
      <w:pPr>
        <w:widowControl/>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00" w:lineRule="auto"/>
        <w:jc w:val="left"/>
        <w:rPr>
          <w:ins w:id="164" w:author="Unknown"/>
          <w:rFonts w:ascii="Bitstream Vera Sans Mono" w:eastAsia="宋体" w:hAnsi="Bitstream Vera Sans Mono" w:cs="宋体"/>
          <w:color w:val="000000"/>
          <w:kern w:val="0"/>
          <w:sz w:val="19"/>
          <w:szCs w:val="19"/>
        </w:rPr>
      </w:pPr>
      <w:ins w:id="165" w:author="Unknown">
        <w:r w:rsidRPr="00264813">
          <w:rPr>
            <w:rFonts w:ascii="Bitstream Vera Sans Mono" w:eastAsia="宋体" w:hAnsi="Bitstream Vera Sans Mono" w:cs="宋体"/>
            <w:color w:val="000000"/>
            <w:kern w:val="0"/>
            <w:sz w:val="19"/>
            <w:szCs w:val="19"/>
          </w:rPr>
          <w:t>}</w:t>
        </w:r>
      </w:ins>
    </w:p>
    <w:p w:rsidR="00264813" w:rsidRPr="00264813" w:rsidRDefault="00264813" w:rsidP="00264813">
      <w:pPr>
        <w:widowControl/>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00" w:lineRule="auto"/>
        <w:jc w:val="left"/>
        <w:rPr>
          <w:ins w:id="166" w:author="Unknown"/>
          <w:rFonts w:ascii="Bitstream Vera Sans Mono" w:eastAsia="宋体" w:hAnsi="Bitstream Vera Sans Mono" w:cs="宋体"/>
          <w:color w:val="000000"/>
          <w:kern w:val="0"/>
          <w:sz w:val="19"/>
          <w:szCs w:val="19"/>
        </w:rPr>
      </w:pPr>
    </w:p>
    <w:p w:rsidR="00264813" w:rsidRPr="00264813" w:rsidRDefault="00264813" w:rsidP="00264813">
      <w:pPr>
        <w:widowControl/>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00" w:lineRule="auto"/>
        <w:jc w:val="left"/>
        <w:rPr>
          <w:ins w:id="167" w:author="Unknown"/>
          <w:rFonts w:ascii="Bitstream Vera Sans Mono" w:eastAsia="宋体" w:hAnsi="Bitstream Vera Sans Mono" w:cs="宋体"/>
          <w:color w:val="000000"/>
          <w:kern w:val="0"/>
          <w:sz w:val="19"/>
          <w:szCs w:val="19"/>
        </w:rPr>
      </w:pPr>
      <w:ins w:id="168" w:author="Unknown">
        <w:r w:rsidRPr="00264813">
          <w:rPr>
            <w:rFonts w:ascii="Bitstream Vera Sans Mono" w:eastAsia="宋体" w:hAnsi="Bitstream Vera Sans Mono" w:cs="宋体"/>
            <w:color w:val="000000"/>
            <w:kern w:val="0"/>
            <w:sz w:val="19"/>
            <w:szCs w:val="19"/>
          </w:rPr>
          <w:tab/>
        </w:r>
        <w:r w:rsidRPr="00264813">
          <w:rPr>
            <w:rFonts w:ascii="Bitstream Vera Sans Mono" w:eastAsia="宋体" w:hAnsi="Bitstream Vera Sans Mono" w:cs="宋体"/>
            <w:color w:val="000000"/>
            <w:kern w:val="0"/>
            <w:sz w:val="19"/>
            <w:szCs w:val="19"/>
          </w:rPr>
          <w:tab/>
        </w:r>
        <w:r w:rsidRPr="00264813">
          <w:rPr>
            <w:rFonts w:ascii="Bitstream Vera Sans Mono" w:eastAsia="宋体" w:hAnsi="Bitstream Vera Sans Mono" w:cs="宋体"/>
            <w:color w:val="000000"/>
            <w:kern w:val="0"/>
            <w:sz w:val="19"/>
            <w:szCs w:val="19"/>
          </w:rPr>
          <w:tab/>
        </w:r>
      </w:ins>
    </w:p>
    <w:p w:rsidR="00264813" w:rsidRPr="00264813" w:rsidRDefault="00264813" w:rsidP="00264813">
      <w:pPr>
        <w:widowControl/>
        <w:shd w:val="clear" w:color="auto" w:fill="FFFFFF"/>
        <w:spacing w:before="150" w:after="150"/>
        <w:jc w:val="left"/>
        <w:outlineLvl w:val="1"/>
        <w:rPr>
          <w:ins w:id="169" w:author="Unknown"/>
          <w:rFonts w:ascii="Arial" w:eastAsia="宋体" w:hAnsi="Arial" w:cs="Arial"/>
          <w:b/>
          <w:bCs/>
          <w:color w:val="111111"/>
          <w:kern w:val="0"/>
          <w:sz w:val="48"/>
          <w:szCs w:val="48"/>
        </w:rPr>
      </w:pPr>
      <w:bookmarkStart w:id="170" w:name="usingjunit"/>
      <w:bookmarkEnd w:id="170"/>
      <w:ins w:id="171" w:author="Unknown">
        <w:r w:rsidRPr="00264813">
          <w:rPr>
            <w:rFonts w:ascii="Arial" w:eastAsia="宋体" w:hAnsi="Arial" w:cs="Arial"/>
            <w:b/>
            <w:bCs/>
            <w:color w:val="111111"/>
            <w:kern w:val="0"/>
            <w:sz w:val="48"/>
            <w:szCs w:val="48"/>
          </w:rPr>
          <w:t xml:space="preserve">4. </w:t>
        </w:r>
        <w:proofErr w:type="spellStart"/>
        <w:r w:rsidRPr="00264813">
          <w:rPr>
            <w:rFonts w:ascii="Arial" w:eastAsia="宋体" w:hAnsi="Arial" w:cs="Arial"/>
            <w:b/>
            <w:bCs/>
            <w:color w:val="111111"/>
            <w:kern w:val="0"/>
            <w:sz w:val="48"/>
            <w:szCs w:val="48"/>
          </w:rPr>
          <w:t>JUnit</w:t>
        </w:r>
        <w:proofErr w:type="spellEnd"/>
        <w:r w:rsidRPr="00264813">
          <w:rPr>
            <w:rFonts w:ascii="Arial" w:eastAsia="宋体" w:hAnsi="Arial" w:cs="Arial"/>
            <w:b/>
            <w:bCs/>
            <w:color w:val="111111"/>
            <w:kern w:val="0"/>
            <w:sz w:val="48"/>
            <w:szCs w:val="48"/>
          </w:rPr>
          <w:t xml:space="preserve"> (more) in Detail </w:t>
        </w:r>
      </w:ins>
    </w:p>
    <w:p w:rsidR="00264813" w:rsidRPr="00264813" w:rsidRDefault="00264813" w:rsidP="00264813">
      <w:pPr>
        <w:widowControl/>
        <w:shd w:val="clear" w:color="auto" w:fill="FFFFFF"/>
        <w:spacing w:before="100" w:beforeAutospacing="1" w:after="100" w:afterAutospacing="1"/>
        <w:jc w:val="left"/>
        <w:outlineLvl w:val="2"/>
        <w:rPr>
          <w:ins w:id="172" w:author="Unknown"/>
          <w:rFonts w:ascii="Arial" w:eastAsia="宋体" w:hAnsi="Arial" w:cs="Arial"/>
          <w:b/>
          <w:bCs/>
          <w:color w:val="000000"/>
          <w:kern w:val="0"/>
          <w:sz w:val="27"/>
          <w:szCs w:val="27"/>
        </w:rPr>
      </w:pPr>
      <w:bookmarkStart w:id="173" w:name="usingjunit_staticimports"/>
      <w:bookmarkEnd w:id="173"/>
      <w:ins w:id="174" w:author="Unknown">
        <w:r w:rsidRPr="00264813">
          <w:rPr>
            <w:rFonts w:ascii="Arial" w:eastAsia="宋体" w:hAnsi="Arial" w:cs="Arial"/>
            <w:b/>
            <w:bCs/>
            <w:color w:val="000000"/>
            <w:kern w:val="0"/>
            <w:sz w:val="27"/>
            <w:szCs w:val="27"/>
          </w:rPr>
          <w:t xml:space="preserve">4.1. Static imports with Eclipse </w:t>
        </w:r>
      </w:ins>
    </w:p>
    <w:p w:rsidR="00264813" w:rsidRPr="00264813" w:rsidRDefault="00264813" w:rsidP="00264813">
      <w:pPr>
        <w:widowControl/>
        <w:shd w:val="clear" w:color="auto" w:fill="FFFFFF"/>
        <w:spacing w:before="100" w:beforeAutospacing="1" w:after="100" w:afterAutospacing="1"/>
        <w:jc w:val="left"/>
        <w:rPr>
          <w:ins w:id="175" w:author="Unknown"/>
          <w:rFonts w:ascii="Arial" w:eastAsia="宋体" w:hAnsi="Arial" w:cs="Arial"/>
          <w:color w:val="000000"/>
          <w:kern w:val="0"/>
          <w:sz w:val="24"/>
          <w:szCs w:val="24"/>
        </w:rPr>
      </w:pPr>
      <w:proofErr w:type="spellStart"/>
      <w:ins w:id="176" w:author="Unknown">
        <w:r w:rsidRPr="00264813">
          <w:rPr>
            <w:rFonts w:ascii="Arial" w:eastAsia="宋体" w:hAnsi="Arial" w:cs="Arial"/>
            <w:color w:val="000000"/>
            <w:kern w:val="0"/>
            <w:sz w:val="24"/>
            <w:szCs w:val="24"/>
          </w:rPr>
          <w:t>JUnit</w:t>
        </w:r>
        <w:proofErr w:type="spellEnd"/>
        <w:r w:rsidRPr="00264813">
          <w:rPr>
            <w:rFonts w:ascii="Arial" w:eastAsia="宋体" w:hAnsi="Arial" w:cs="Arial"/>
            <w:color w:val="000000"/>
            <w:kern w:val="0"/>
            <w:sz w:val="24"/>
            <w:szCs w:val="24"/>
          </w:rPr>
          <w:t xml:space="preserve"> uses a lot of static methods and Eclipse cannot always correctly automatically import static imports. </w:t>
        </w:r>
      </w:ins>
    </w:p>
    <w:p w:rsidR="00264813" w:rsidRPr="00264813" w:rsidRDefault="00264813" w:rsidP="00264813">
      <w:pPr>
        <w:widowControl/>
        <w:shd w:val="clear" w:color="auto" w:fill="FFFFFF"/>
        <w:spacing w:before="100" w:beforeAutospacing="1" w:after="100" w:afterAutospacing="1"/>
        <w:jc w:val="left"/>
        <w:rPr>
          <w:ins w:id="177" w:author="Unknown"/>
          <w:rFonts w:ascii="Arial" w:eastAsia="宋体" w:hAnsi="Arial" w:cs="Arial"/>
          <w:color w:val="000000"/>
          <w:kern w:val="0"/>
          <w:sz w:val="24"/>
          <w:szCs w:val="24"/>
        </w:rPr>
      </w:pPr>
      <w:ins w:id="178" w:author="Unknown">
        <w:r w:rsidRPr="00264813">
          <w:rPr>
            <w:rFonts w:ascii="Arial" w:eastAsia="宋体" w:hAnsi="Arial" w:cs="Arial"/>
            <w:color w:val="000000"/>
            <w:kern w:val="0"/>
            <w:sz w:val="24"/>
            <w:szCs w:val="24"/>
          </w:rPr>
          <w:t xml:space="preserve">You can make the </w:t>
        </w:r>
        <w:proofErr w:type="spellStart"/>
        <w:r w:rsidRPr="00264813">
          <w:rPr>
            <w:rFonts w:ascii="Arial" w:eastAsia="宋体" w:hAnsi="Arial" w:cs="Arial"/>
            <w:color w:val="000000"/>
            <w:kern w:val="0"/>
            <w:sz w:val="24"/>
            <w:szCs w:val="24"/>
          </w:rPr>
          <w:t>JUnit</w:t>
        </w:r>
        <w:proofErr w:type="spellEnd"/>
        <w:r w:rsidRPr="00264813">
          <w:rPr>
            <w:rFonts w:ascii="Arial" w:eastAsia="宋体" w:hAnsi="Arial" w:cs="Arial"/>
            <w:color w:val="000000"/>
            <w:kern w:val="0"/>
            <w:sz w:val="24"/>
            <w:szCs w:val="24"/>
          </w:rPr>
          <w:t xml:space="preserve"> test methods available via the content assists. </w:t>
        </w:r>
      </w:ins>
    </w:p>
    <w:p w:rsidR="00264813" w:rsidRPr="00264813" w:rsidRDefault="00264813" w:rsidP="00264813">
      <w:pPr>
        <w:widowControl/>
        <w:shd w:val="clear" w:color="auto" w:fill="FFFFFF"/>
        <w:spacing w:before="100" w:beforeAutospacing="1" w:after="100" w:afterAutospacing="1"/>
        <w:jc w:val="left"/>
        <w:rPr>
          <w:ins w:id="179" w:author="Unknown"/>
          <w:rFonts w:ascii="Arial" w:eastAsia="宋体" w:hAnsi="Arial" w:cs="Arial"/>
          <w:color w:val="000000"/>
          <w:kern w:val="0"/>
          <w:sz w:val="24"/>
          <w:szCs w:val="24"/>
        </w:rPr>
      </w:pPr>
      <w:ins w:id="180" w:author="Unknown">
        <w:r w:rsidRPr="00264813">
          <w:rPr>
            <w:rFonts w:ascii="Arial" w:eastAsia="宋体" w:hAnsi="Arial" w:cs="Arial"/>
            <w:color w:val="000000"/>
            <w:kern w:val="0"/>
            <w:sz w:val="24"/>
            <w:szCs w:val="24"/>
          </w:rPr>
          <w:t xml:space="preserve">Open the Preferences via Window -&gt; Preferences and select Java → Editor → Content Assist → Favorites. </w:t>
        </w:r>
      </w:ins>
    </w:p>
    <w:p w:rsidR="00264813" w:rsidRPr="00264813" w:rsidRDefault="00264813" w:rsidP="00264813">
      <w:pPr>
        <w:widowControl/>
        <w:shd w:val="clear" w:color="auto" w:fill="FFFFFF"/>
        <w:spacing w:before="100" w:beforeAutospacing="1" w:after="100" w:afterAutospacing="1"/>
        <w:jc w:val="left"/>
        <w:rPr>
          <w:ins w:id="181" w:author="Unknown"/>
          <w:rFonts w:ascii="Arial" w:eastAsia="宋体" w:hAnsi="Arial" w:cs="Arial"/>
          <w:color w:val="000000"/>
          <w:kern w:val="0"/>
          <w:sz w:val="24"/>
          <w:szCs w:val="24"/>
        </w:rPr>
      </w:pPr>
      <w:ins w:id="182" w:author="Unknown">
        <w:r w:rsidRPr="00264813">
          <w:rPr>
            <w:rFonts w:ascii="Arial" w:eastAsia="宋体" w:hAnsi="Arial" w:cs="Arial"/>
            <w:color w:val="000000"/>
            <w:kern w:val="0"/>
            <w:sz w:val="24"/>
            <w:szCs w:val="24"/>
          </w:rPr>
          <w:lastRenderedPageBreak/>
          <w:t xml:space="preserve">Use the new "New Member" button to add the methods you need. The example below makes the </w:t>
        </w:r>
        <w:proofErr w:type="spellStart"/>
        <w:r w:rsidRPr="00264813">
          <w:rPr>
            <w:rFonts w:ascii="宋体" w:eastAsia="宋体" w:hAnsi="宋体" w:cs="宋体"/>
            <w:color w:val="000000"/>
            <w:kern w:val="0"/>
            <w:sz w:val="29"/>
            <w:szCs w:val="29"/>
          </w:rPr>
          <w:t>assertTrue</w:t>
        </w:r>
        <w:proofErr w:type="spellEnd"/>
        <w:r w:rsidRPr="00264813">
          <w:rPr>
            <w:rFonts w:ascii="Arial" w:eastAsia="宋体" w:hAnsi="Arial" w:cs="Arial"/>
            <w:color w:val="000000"/>
            <w:kern w:val="0"/>
            <w:sz w:val="24"/>
            <w:szCs w:val="24"/>
          </w:rPr>
          <w:t xml:space="preserve">, </w:t>
        </w:r>
        <w:proofErr w:type="spellStart"/>
        <w:r w:rsidRPr="00264813">
          <w:rPr>
            <w:rFonts w:ascii="宋体" w:eastAsia="宋体" w:hAnsi="宋体" w:cs="宋体"/>
            <w:color w:val="000000"/>
            <w:kern w:val="0"/>
            <w:sz w:val="29"/>
            <w:szCs w:val="29"/>
          </w:rPr>
          <w:t>assertFalse</w:t>
        </w:r>
        <w:proofErr w:type="spellEnd"/>
        <w:r w:rsidRPr="00264813">
          <w:rPr>
            <w:rFonts w:ascii="Arial" w:eastAsia="宋体" w:hAnsi="Arial" w:cs="Arial"/>
            <w:color w:val="000000"/>
            <w:kern w:val="0"/>
            <w:sz w:val="24"/>
            <w:szCs w:val="24"/>
          </w:rPr>
          <w:t xml:space="preserve"> and </w:t>
        </w:r>
        <w:proofErr w:type="spellStart"/>
        <w:r w:rsidRPr="00264813">
          <w:rPr>
            <w:rFonts w:ascii="宋体" w:eastAsia="宋体" w:hAnsi="宋体" w:cs="宋体"/>
            <w:color w:val="000000"/>
            <w:kern w:val="0"/>
            <w:sz w:val="29"/>
            <w:szCs w:val="29"/>
          </w:rPr>
          <w:t>assertEquals</w:t>
        </w:r>
        <w:proofErr w:type="spellEnd"/>
        <w:r w:rsidRPr="00264813">
          <w:rPr>
            <w:rFonts w:ascii="Arial" w:eastAsia="宋体" w:hAnsi="Arial" w:cs="Arial"/>
            <w:color w:val="000000"/>
            <w:kern w:val="0"/>
            <w:sz w:val="24"/>
            <w:szCs w:val="24"/>
          </w:rPr>
          <w:t xml:space="preserve"> methods available. </w:t>
        </w:r>
      </w:ins>
    </w:p>
    <w:p w:rsidR="00264813" w:rsidRPr="00264813" w:rsidRDefault="00264813" w:rsidP="00264813">
      <w:pPr>
        <w:widowControl/>
        <w:shd w:val="clear" w:color="auto" w:fill="FFFFFF"/>
        <w:jc w:val="left"/>
        <w:rPr>
          <w:ins w:id="183" w:author="Unknown"/>
          <w:rFonts w:ascii="Arial" w:eastAsia="宋体" w:hAnsi="Arial" w:cs="Arial"/>
          <w:color w:val="000000"/>
          <w:kern w:val="0"/>
          <w:sz w:val="24"/>
          <w:szCs w:val="24"/>
        </w:rPr>
      </w:pPr>
      <w:r>
        <w:rPr>
          <w:rFonts w:ascii="Arial" w:eastAsia="宋体" w:hAnsi="Arial" w:cs="Arial"/>
          <w:noProof/>
          <w:color w:val="000000"/>
          <w:kern w:val="0"/>
          <w:sz w:val="24"/>
          <w:szCs w:val="24"/>
        </w:rPr>
        <w:drawing>
          <wp:inline distT="0" distB="0" distL="0" distR="0">
            <wp:extent cx="4143375" cy="1838325"/>
            <wp:effectExtent l="0" t="0" r="9525" b="9525"/>
            <wp:docPr id="1" name="图片 1" descr="Adding static imports to the pre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dding static imports to the preference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43375" cy="1838325"/>
                    </a:xfrm>
                    <a:prstGeom prst="rect">
                      <a:avLst/>
                    </a:prstGeom>
                    <a:noFill/>
                    <a:ln>
                      <a:noFill/>
                    </a:ln>
                  </pic:spPr>
                </pic:pic>
              </a:graphicData>
            </a:graphic>
          </wp:inline>
        </w:drawing>
      </w:r>
    </w:p>
    <w:p w:rsidR="00264813" w:rsidRPr="00264813" w:rsidRDefault="00264813" w:rsidP="00264813">
      <w:pPr>
        <w:widowControl/>
        <w:shd w:val="clear" w:color="auto" w:fill="FFFFFF"/>
        <w:spacing w:before="100" w:beforeAutospacing="1" w:after="100" w:afterAutospacing="1"/>
        <w:jc w:val="left"/>
        <w:rPr>
          <w:ins w:id="184" w:author="Unknown"/>
          <w:rFonts w:ascii="Arial" w:eastAsia="宋体" w:hAnsi="Arial" w:cs="Arial"/>
          <w:color w:val="000000"/>
          <w:kern w:val="0"/>
          <w:sz w:val="24"/>
          <w:szCs w:val="24"/>
        </w:rPr>
      </w:pPr>
      <w:ins w:id="185" w:author="Unknown">
        <w:r w:rsidRPr="00264813">
          <w:rPr>
            <w:rFonts w:ascii="Arial" w:eastAsia="宋体" w:hAnsi="Arial" w:cs="Arial"/>
            <w:color w:val="000000"/>
            <w:kern w:val="0"/>
            <w:sz w:val="24"/>
            <w:szCs w:val="24"/>
          </w:rPr>
          <w:t>You can now use Content Assist (</w:t>
        </w:r>
        <w:proofErr w:type="spellStart"/>
        <w:r w:rsidRPr="00264813">
          <w:rPr>
            <w:rFonts w:ascii="Arial" w:eastAsia="宋体" w:hAnsi="Arial" w:cs="Arial"/>
            <w:color w:val="000000"/>
            <w:kern w:val="0"/>
            <w:sz w:val="24"/>
            <w:szCs w:val="24"/>
          </w:rPr>
          <w:t>Ctrl+Space</w:t>
        </w:r>
        <w:proofErr w:type="spellEnd"/>
        <w:r w:rsidRPr="00264813">
          <w:rPr>
            <w:rFonts w:ascii="Arial" w:eastAsia="宋体" w:hAnsi="Arial" w:cs="Arial"/>
            <w:color w:val="000000"/>
            <w:kern w:val="0"/>
            <w:sz w:val="24"/>
            <w:szCs w:val="24"/>
          </w:rPr>
          <w:t xml:space="preserve">) to add the method and the import. </w:t>
        </w:r>
      </w:ins>
    </w:p>
    <w:p w:rsidR="00264813" w:rsidRPr="00264813" w:rsidRDefault="00264813" w:rsidP="00264813">
      <w:pPr>
        <w:widowControl/>
        <w:shd w:val="clear" w:color="auto" w:fill="FFFFFF"/>
        <w:spacing w:before="100" w:beforeAutospacing="1" w:after="100" w:afterAutospacing="1"/>
        <w:jc w:val="left"/>
        <w:rPr>
          <w:ins w:id="186" w:author="Unknown"/>
          <w:rFonts w:ascii="Arial" w:eastAsia="宋体" w:hAnsi="Arial" w:cs="Arial"/>
          <w:color w:val="000000"/>
          <w:kern w:val="0"/>
          <w:sz w:val="24"/>
          <w:szCs w:val="24"/>
        </w:rPr>
      </w:pPr>
      <w:ins w:id="187" w:author="Unknown">
        <w:r w:rsidRPr="00264813">
          <w:rPr>
            <w:rFonts w:ascii="Arial" w:eastAsia="宋体" w:hAnsi="Arial" w:cs="Arial"/>
            <w:color w:val="000000"/>
            <w:kern w:val="0"/>
            <w:sz w:val="24"/>
            <w:szCs w:val="24"/>
          </w:rPr>
          <w:t xml:space="preserve">I suggest </w:t>
        </w:r>
        <w:proofErr w:type="gramStart"/>
        <w:r w:rsidRPr="00264813">
          <w:rPr>
            <w:rFonts w:ascii="Arial" w:eastAsia="宋体" w:hAnsi="Arial" w:cs="Arial"/>
            <w:color w:val="000000"/>
            <w:kern w:val="0"/>
            <w:sz w:val="24"/>
            <w:szCs w:val="24"/>
          </w:rPr>
          <w:t>to add</w:t>
        </w:r>
        <w:proofErr w:type="gramEnd"/>
        <w:r w:rsidRPr="00264813">
          <w:rPr>
            <w:rFonts w:ascii="Arial" w:eastAsia="宋体" w:hAnsi="Arial" w:cs="Arial"/>
            <w:color w:val="000000"/>
            <w:kern w:val="0"/>
            <w:sz w:val="24"/>
            <w:szCs w:val="24"/>
          </w:rPr>
          <w:t xml:space="preserve"> at least the following new members: </w:t>
        </w:r>
      </w:ins>
    </w:p>
    <w:p w:rsidR="00264813" w:rsidRPr="00264813" w:rsidRDefault="00264813" w:rsidP="00264813">
      <w:pPr>
        <w:widowControl/>
        <w:numPr>
          <w:ilvl w:val="0"/>
          <w:numId w:val="2"/>
        </w:numPr>
        <w:shd w:val="clear" w:color="auto" w:fill="FFFFFF"/>
        <w:spacing w:before="100" w:beforeAutospacing="1" w:after="100" w:afterAutospacing="1"/>
        <w:jc w:val="left"/>
        <w:rPr>
          <w:ins w:id="188" w:author="Unknown"/>
          <w:rFonts w:ascii="Arial" w:eastAsia="宋体" w:hAnsi="Arial" w:cs="Arial"/>
          <w:color w:val="000000"/>
          <w:kern w:val="0"/>
          <w:sz w:val="24"/>
          <w:szCs w:val="24"/>
        </w:rPr>
      </w:pPr>
      <w:proofErr w:type="spellStart"/>
      <w:ins w:id="189" w:author="Unknown">
        <w:r w:rsidRPr="00264813">
          <w:rPr>
            <w:rFonts w:ascii="Arial" w:eastAsia="宋体" w:hAnsi="Arial" w:cs="Arial"/>
            <w:color w:val="000000"/>
            <w:kern w:val="0"/>
            <w:sz w:val="24"/>
            <w:szCs w:val="24"/>
          </w:rPr>
          <w:t>org.junit.Assert.assertTrue</w:t>
        </w:r>
        <w:proofErr w:type="spellEnd"/>
        <w:r w:rsidRPr="00264813">
          <w:rPr>
            <w:rFonts w:ascii="Arial" w:eastAsia="宋体" w:hAnsi="Arial" w:cs="Arial"/>
            <w:color w:val="000000"/>
            <w:kern w:val="0"/>
            <w:sz w:val="24"/>
            <w:szCs w:val="24"/>
          </w:rPr>
          <w:t xml:space="preserve"> </w:t>
        </w:r>
      </w:ins>
    </w:p>
    <w:p w:rsidR="00264813" w:rsidRPr="00264813" w:rsidRDefault="00264813" w:rsidP="00264813">
      <w:pPr>
        <w:widowControl/>
        <w:numPr>
          <w:ilvl w:val="0"/>
          <w:numId w:val="2"/>
        </w:numPr>
        <w:shd w:val="clear" w:color="auto" w:fill="FFFFFF"/>
        <w:spacing w:before="100" w:beforeAutospacing="1" w:after="100" w:afterAutospacing="1"/>
        <w:jc w:val="left"/>
        <w:rPr>
          <w:ins w:id="190" w:author="Unknown"/>
          <w:rFonts w:ascii="Arial" w:eastAsia="宋体" w:hAnsi="Arial" w:cs="Arial"/>
          <w:color w:val="000000"/>
          <w:kern w:val="0"/>
          <w:sz w:val="24"/>
          <w:szCs w:val="24"/>
        </w:rPr>
      </w:pPr>
      <w:proofErr w:type="spellStart"/>
      <w:ins w:id="191" w:author="Unknown">
        <w:r w:rsidRPr="00264813">
          <w:rPr>
            <w:rFonts w:ascii="Arial" w:eastAsia="宋体" w:hAnsi="Arial" w:cs="Arial"/>
            <w:color w:val="000000"/>
            <w:kern w:val="0"/>
            <w:sz w:val="24"/>
            <w:szCs w:val="24"/>
          </w:rPr>
          <w:t>org.junit.Assert.assertFalse</w:t>
        </w:r>
        <w:proofErr w:type="spellEnd"/>
        <w:r w:rsidRPr="00264813">
          <w:rPr>
            <w:rFonts w:ascii="Arial" w:eastAsia="宋体" w:hAnsi="Arial" w:cs="Arial"/>
            <w:color w:val="000000"/>
            <w:kern w:val="0"/>
            <w:sz w:val="24"/>
            <w:szCs w:val="24"/>
          </w:rPr>
          <w:t xml:space="preserve"> </w:t>
        </w:r>
      </w:ins>
    </w:p>
    <w:p w:rsidR="00264813" w:rsidRPr="00264813" w:rsidRDefault="00264813" w:rsidP="00264813">
      <w:pPr>
        <w:widowControl/>
        <w:numPr>
          <w:ilvl w:val="0"/>
          <w:numId w:val="2"/>
        </w:numPr>
        <w:shd w:val="clear" w:color="auto" w:fill="FFFFFF"/>
        <w:spacing w:before="100" w:beforeAutospacing="1" w:after="100" w:afterAutospacing="1"/>
        <w:jc w:val="left"/>
        <w:rPr>
          <w:ins w:id="192" w:author="Unknown"/>
          <w:rFonts w:ascii="Arial" w:eastAsia="宋体" w:hAnsi="Arial" w:cs="Arial"/>
          <w:color w:val="000000"/>
          <w:kern w:val="0"/>
          <w:sz w:val="24"/>
          <w:szCs w:val="24"/>
        </w:rPr>
      </w:pPr>
      <w:proofErr w:type="spellStart"/>
      <w:ins w:id="193" w:author="Unknown">
        <w:r w:rsidRPr="00264813">
          <w:rPr>
            <w:rFonts w:ascii="Arial" w:eastAsia="宋体" w:hAnsi="Arial" w:cs="Arial"/>
            <w:color w:val="000000"/>
            <w:kern w:val="0"/>
            <w:sz w:val="24"/>
            <w:szCs w:val="24"/>
          </w:rPr>
          <w:t>org.junit.Assert.assertEquals</w:t>
        </w:r>
        <w:proofErr w:type="spellEnd"/>
        <w:r w:rsidRPr="00264813">
          <w:rPr>
            <w:rFonts w:ascii="Arial" w:eastAsia="宋体" w:hAnsi="Arial" w:cs="Arial"/>
            <w:color w:val="000000"/>
            <w:kern w:val="0"/>
            <w:sz w:val="24"/>
            <w:szCs w:val="24"/>
          </w:rPr>
          <w:t xml:space="preserve"> </w:t>
        </w:r>
      </w:ins>
    </w:p>
    <w:p w:rsidR="00264813" w:rsidRPr="00264813" w:rsidRDefault="00264813" w:rsidP="00264813">
      <w:pPr>
        <w:widowControl/>
        <w:numPr>
          <w:ilvl w:val="0"/>
          <w:numId w:val="2"/>
        </w:numPr>
        <w:shd w:val="clear" w:color="auto" w:fill="FFFFFF"/>
        <w:spacing w:before="100" w:beforeAutospacing="1" w:after="100" w:afterAutospacing="1"/>
        <w:jc w:val="left"/>
        <w:rPr>
          <w:ins w:id="194" w:author="Unknown"/>
          <w:rFonts w:ascii="Arial" w:eastAsia="宋体" w:hAnsi="Arial" w:cs="Arial"/>
          <w:color w:val="000000"/>
          <w:kern w:val="0"/>
          <w:sz w:val="24"/>
          <w:szCs w:val="24"/>
        </w:rPr>
      </w:pPr>
      <w:proofErr w:type="spellStart"/>
      <w:ins w:id="195" w:author="Unknown">
        <w:r w:rsidRPr="00264813">
          <w:rPr>
            <w:rFonts w:ascii="Arial" w:eastAsia="宋体" w:hAnsi="Arial" w:cs="Arial"/>
            <w:color w:val="000000"/>
            <w:kern w:val="0"/>
            <w:sz w:val="24"/>
            <w:szCs w:val="24"/>
          </w:rPr>
          <w:t>org.junit.Assert.fail</w:t>
        </w:r>
        <w:proofErr w:type="spellEnd"/>
        <w:r w:rsidRPr="00264813">
          <w:rPr>
            <w:rFonts w:ascii="Arial" w:eastAsia="宋体" w:hAnsi="Arial" w:cs="Arial"/>
            <w:color w:val="000000"/>
            <w:kern w:val="0"/>
            <w:sz w:val="24"/>
            <w:szCs w:val="24"/>
          </w:rPr>
          <w:t xml:space="preserve"> </w:t>
        </w:r>
      </w:ins>
    </w:p>
    <w:p w:rsidR="00264813" w:rsidRPr="00264813" w:rsidRDefault="00264813" w:rsidP="00264813">
      <w:pPr>
        <w:widowControl/>
        <w:shd w:val="clear" w:color="auto" w:fill="FFFFFF"/>
        <w:spacing w:before="100" w:beforeAutospacing="1" w:after="100" w:afterAutospacing="1"/>
        <w:jc w:val="left"/>
        <w:outlineLvl w:val="2"/>
        <w:rPr>
          <w:ins w:id="196" w:author="Unknown"/>
          <w:rFonts w:ascii="Arial" w:eastAsia="宋体" w:hAnsi="Arial" w:cs="Arial"/>
          <w:b/>
          <w:bCs/>
          <w:color w:val="000000"/>
          <w:kern w:val="0"/>
          <w:sz w:val="27"/>
          <w:szCs w:val="27"/>
        </w:rPr>
      </w:pPr>
      <w:bookmarkStart w:id="197" w:name="usingjunit_annotations"/>
      <w:bookmarkEnd w:id="197"/>
      <w:ins w:id="198" w:author="Unknown">
        <w:r w:rsidRPr="00264813">
          <w:rPr>
            <w:rFonts w:ascii="Arial" w:eastAsia="宋体" w:hAnsi="Arial" w:cs="Arial"/>
            <w:b/>
            <w:bCs/>
            <w:color w:val="000000"/>
            <w:kern w:val="0"/>
            <w:sz w:val="27"/>
            <w:szCs w:val="27"/>
          </w:rPr>
          <w:t xml:space="preserve">4.2. Annotations </w:t>
        </w:r>
      </w:ins>
    </w:p>
    <w:p w:rsidR="00264813" w:rsidRPr="00264813" w:rsidRDefault="00264813" w:rsidP="00264813">
      <w:pPr>
        <w:widowControl/>
        <w:shd w:val="clear" w:color="auto" w:fill="FFFFFF"/>
        <w:spacing w:before="100" w:beforeAutospacing="1" w:after="100" w:afterAutospacing="1"/>
        <w:jc w:val="left"/>
        <w:rPr>
          <w:ins w:id="199" w:author="Unknown"/>
          <w:rFonts w:ascii="Arial" w:eastAsia="宋体" w:hAnsi="Arial" w:cs="Arial"/>
          <w:color w:val="000000"/>
          <w:kern w:val="0"/>
          <w:sz w:val="24"/>
          <w:szCs w:val="24"/>
        </w:rPr>
      </w:pPr>
      <w:ins w:id="200" w:author="Unknown">
        <w:r w:rsidRPr="00264813">
          <w:rPr>
            <w:rFonts w:ascii="Arial" w:eastAsia="宋体" w:hAnsi="Arial" w:cs="Arial"/>
            <w:color w:val="000000"/>
            <w:kern w:val="0"/>
            <w:sz w:val="24"/>
            <w:szCs w:val="24"/>
          </w:rPr>
          <w:t xml:space="preserve">The following table gives an overview of the available annotations in </w:t>
        </w:r>
        <w:proofErr w:type="spellStart"/>
        <w:r w:rsidRPr="00264813">
          <w:rPr>
            <w:rFonts w:ascii="Arial" w:eastAsia="宋体" w:hAnsi="Arial" w:cs="Arial"/>
            <w:color w:val="000000"/>
            <w:kern w:val="0"/>
            <w:sz w:val="24"/>
            <w:szCs w:val="24"/>
          </w:rPr>
          <w:t>JUnit</w:t>
        </w:r>
        <w:proofErr w:type="spellEnd"/>
        <w:r w:rsidRPr="00264813">
          <w:rPr>
            <w:rFonts w:ascii="Arial" w:eastAsia="宋体" w:hAnsi="Arial" w:cs="Arial"/>
            <w:color w:val="000000"/>
            <w:kern w:val="0"/>
            <w:sz w:val="24"/>
            <w:szCs w:val="24"/>
          </w:rPr>
          <w:t xml:space="preserve"> 4.x. </w:t>
        </w:r>
      </w:ins>
    </w:p>
    <w:p w:rsidR="00264813" w:rsidRPr="00264813" w:rsidRDefault="00264813" w:rsidP="00264813">
      <w:pPr>
        <w:widowControl/>
        <w:shd w:val="clear" w:color="auto" w:fill="FFFFFF"/>
        <w:spacing w:before="100" w:beforeAutospacing="1" w:after="100" w:afterAutospacing="1"/>
        <w:jc w:val="left"/>
        <w:rPr>
          <w:ins w:id="201" w:author="Unknown"/>
          <w:rFonts w:ascii="Arial" w:eastAsia="宋体" w:hAnsi="Arial" w:cs="Arial"/>
          <w:color w:val="000000"/>
          <w:kern w:val="0"/>
          <w:sz w:val="24"/>
          <w:szCs w:val="24"/>
        </w:rPr>
      </w:pPr>
      <w:bookmarkStart w:id="202" w:name="d14234e379"/>
      <w:bookmarkEnd w:id="202"/>
      <w:proofErr w:type="gramStart"/>
      <w:ins w:id="203" w:author="Unknown">
        <w:r w:rsidRPr="00264813">
          <w:rPr>
            <w:rFonts w:ascii="Arial" w:eastAsia="宋体" w:hAnsi="Arial" w:cs="Arial"/>
            <w:b/>
            <w:bCs/>
            <w:color w:val="000000"/>
            <w:kern w:val="0"/>
            <w:sz w:val="24"/>
            <w:szCs w:val="24"/>
          </w:rPr>
          <w:t>Table 1.</w:t>
        </w:r>
        <w:proofErr w:type="gramEnd"/>
        <w:r w:rsidRPr="00264813">
          <w:rPr>
            <w:rFonts w:ascii="Arial" w:eastAsia="宋体" w:hAnsi="Arial" w:cs="Arial"/>
            <w:b/>
            <w:bCs/>
            <w:color w:val="000000"/>
            <w:kern w:val="0"/>
            <w:sz w:val="24"/>
            <w:szCs w:val="24"/>
          </w:rPr>
          <w:t xml:space="preserve"> Annotations</w:t>
        </w:r>
      </w:ins>
    </w:p>
    <w:tbl>
      <w:tblPr>
        <w:tblW w:w="5000" w:type="pct"/>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Description w:val="Annotations"/>
      </w:tblPr>
      <w:tblGrid>
        <w:gridCol w:w="2613"/>
        <w:gridCol w:w="5993"/>
      </w:tblGrid>
      <w:tr w:rsidR="00264813" w:rsidRPr="00264813" w:rsidTr="00264813">
        <w:trPr>
          <w:tblHeader/>
        </w:trPr>
        <w:tc>
          <w:tcPr>
            <w:tcW w:w="0" w:type="auto"/>
            <w:tcBorders>
              <w:top w:val="outset" w:sz="6" w:space="0" w:color="auto"/>
              <w:left w:val="outset" w:sz="6" w:space="0" w:color="auto"/>
              <w:bottom w:val="outset" w:sz="6" w:space="0" w:color="auto"/>
              <w:right w:val="outset" w:sz="6" w:space="0" w:color="auto"/>
            </w:tcBorders>
            <w:shd w:val="clear" w:color="auto" w:fill="F5F5F5"/>
            <w:tcMar>
              <w:top w:w="135" w:type="dxa"/>
              <w:left w:w="150" w:type="dxa"/>
              <w:bottom w:w="135" w:type="dxa"/>
              <w:right w:w="150" w:type="dxa"/>
            </w:tcMar>
            <w:vAlign w:val="center"/>
            <w:hideMark/>
          </w:tcPr>
          <w:p w:rsidR="00264813" w:rsidRPr="00264813" w:rsidRDefault="00264813" w:rsidP="00264813">
            <w:pPr>
              <w:widowControl/>
              <w:spacing w:after="270" w:line="270" w:lineRule="atLeast"/>
              <w:jc w:val="left"/>
              <w:rPr>
                <w:rFonts w:ascii="Arial" w:eastAsia="宋体" w:hAnsi="Arial" w:cs="Arial"/>
                <w:b/>
                <w:bCs/>
                <w:color w:val="000000"/>
                <w:kern w:val="0"/>
                <w:szCs w:val="21"/>
              </w:rPr>
            </w:pPr>
            <w:r w:rsidRPr="00264813">
              <w:rPr>
                <w:rFonts w:ascii="Arial" w:eastAsia="宋体" w:hAnsi="Arial" w:cs="Arial"/>
                <w:b/>
                <w:bCs/>
                <w:color w:val="000000"/>
                <w:kern w:val="0"/>
                <w:szCs w:val="21"/>
              </w:rPr>
              <w:t>Annotation</w:t>
            </w:r>
          </w:p>
        </w:tc>
        <w:tc>
          <w:tcPr>
            <w:tcW w:w="0" w:type="auto"/>
            <w:tcBorders>
              <w:top w:val="outset" w:sz="6" w:space="0" w:color="auto"/>
              <w:left w:val="outset" w:sz="6" w:space="0" w:color="auto"/>
              <w:bottom w:val="outset" w:sz="6" w:space="0" w:color="auto"/>
              <w:right w:val="outset" w:sz="6" w:space="0" w:color="auto"/>
            </w:tcBorders>
            <w:shd w:val="clear" w:color="auto" w:fill="F5F5F5"/>
            <w:tcMar>
              <w:top w:w="135" w:type="dxa"/>
              <w:left w:w="150" w:type="dxa"/>
              <w:bottom w:w="135" w:type="dxa"/>
              <w:right w:w="150" w:type="dxa"/>
            </w:tcMar>
            <w:vAlign w:val="center"/>
            <w:hideMark/>
          </w:tcPr>
          <w:p w:rsidR="00264813" w:rsidRPr="00264813" w:rsidRDefault="00264813" w:rsidP="00264813">
            <w:pPr>
              <w:widowControl/>
              <w:spacing w:after="270" w:line="270" w:lineRule="atLeast"/>
              <w:jc w:val="left"/>
              <w:rPr>
                <w:rFonts w:ascii="Arial" w:eastAsia="宋体" w:hAnsi="Arial" w:cs="Arial"/>
                <w:b/>
                <w:bCs/>
                <w:color w:val="000000"/>
                <w:kern w:val="0"/>
                <w:szCs w:val="21"/>
              </w:rPr>
            </w:pPr>
            <w:r w:rsidRPr="00264813">
              <w:rPr>
                <w:rFonts w:ascii="Arial" w:eastAsia="宋体" w:hAnsi="Arial" w:cs="Arial"/>
                <w:b/>
                <w:bCs/>
                <w:color w:val="000000"/>
                <w:kern w:val="0"/>
                <w:szCs w:val="21"/>
              </w:rPr>
              <w:t>Description</w:t>
            </w:r>
          </w:p>
        </w:tc>
      </w:tr>
      <w:tr w:rsidR="00264813" w:rsidRPr="00264813" w:rsidTr="00264813">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264813" w:rsidRPr="00264813" w:rsidRDefault="00264813" w:rsidP="00264813">
            <w:pPr>
              <w:widowControl/>
              <w:spacing w:after="270" w:line="270" w:lineRule="atLeast"/>
              <w:jc w:val="left"/>
              <w:rPr>
                <w:rFonts w:ascii="Arial" w:eastAsia="宋体" w:hAnsi="Arial" w:cs="Arial"/>
                <w:color w:val="000000"/>
                <w:kern w:val="0"/>
                <w:szCs w:val="21"/>
              </w:rPr>
            </w:pPr>
            <w:r w:rsidRPr="00264813">
              <w:rPr>
                <w:rFonts w:ascii="Arial" w:eastAsia="宋体" w:hAnsi="Arial" w:cs="Arial"/>
                <w:color w:val="000000"/>
                <w:kern w:val="0"/>
                <w:szCs w:val="21"/>
              </w:rPr>
              <w:t>@Test public void method()</w:t>
            </w:r>
          </w:p>
        </w:tc>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264813" w:rsidRPr="00264813" w:rsidRDefault="00264813" w:rsidP="00264813">
            <w:pPr>
              <w:widowControl/>
              <w:spacing w:after="270" w:line="270" w:lineRule="atLeast"/>
              <w:jc w:val="left"/>
              <w:rPr>
                <w:rFonts w:ascii="Arial" w:eastAsia="宋体" w:hAnsi="Arial" w:cs="Arial"/>
                <w:color w:val="000000"/>
                <w:kern w:val="0"/>
                <w:szCs w:val="21"/>
              </w:rPr>
            </w:pPr>
            <w:r w:rsidRPr="00264813">
              <w:rPr>
                <w:rFonts w:ascii="Arial" w:eastAsia="宋体" w:hAnsi="Arial" w:cs="Arial"/>
                <w:color w:val="000000"/>
                <w:kern w:val="0"/>
                <w:szCs w:val="21"/>
              </w:rPr>
              <w:t xml:space="preserve">The annotation @Test identifies that a method is a test method. </w:t>
            </w:r>
          </w:p>
        </w:tc>
      </w:tr>
      <w:tr w:rsidR="00264813" w:rsidRPr="00264813" w:rsidTr="00264813">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264813" w:rsidRPr="00264813" w:rsidRDefault="00264813" w:rsidP="00264813">
            <w:pPr>
              <w:widowControl/>
              <w:spacing w:after="270" w:line="270" w:lineRule="atLeast"/>
              <w:jc w:val="left"/>
              <w:rPr>
                <w:rFonts w:ascii="Arial" w:eastAsia="宋体" w:hAnsi="Arial" w:cs="Arial"/>
                <w:color w:val="000000"/>
                <w:kern w:val="0"/>
                <w:szCs w:val="21"/>
              </w:rPr>
            </w:pPr>
            <w:r w:rsidRPr="00264813">
              <w:rPr>
                <w:rFonts w:ascii="Arial" w:eastAsia="宋体" w:hAnsi="Arial" w:cs="Arial"/>
                <w:color w:val="000000"/>
                <w:kern w:val="0"/>
                <w:szCs w:val="21"/>
              </w:rPr>
              <w:t>@Before public void method()</w:t>
            </w:r>
          </w:p>
        </w:tc>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264813" w:rsidRPr="00264813" w:rsidRDefault="00264813" w:rsidP="00264813">
            <w:pPr>
              <w:widowControl/>
              <w:spacing w:after="270" w:line="270" w:lineRule="atLeast"/>
              <w:jc w:val="left"/>
              <w:rPr>
                <w:rFonts w:ascii="Arial" w:eastAsia="宋体" w:hAnsi="Arial" w:cs="Arial"/>
                <w:color w:val="000000"/>
                <w:kern w:val="0"/>
                <w:szCs w:val="21"/>
              </w:rPr>
            </w:pPr>
            <w:r w:rsidRPr="00264813">
              <w:rPr>
                <w:rFonts w:ascii="Arial" w:eastAsia="宋体" w:hAnsi="Arial" w:cs="Arial"/>
                <w:color w:val="000000"/>
                <w:kern w:val="0"/>
                <w:szCs w:val="21"/>
              </w:rPr>
              <w:t xml:space="preserve">Will execute the method before each test. This method can prepare the test environment (e.g. read input data, initialize the class). </w:t>
            </w:r>
          </w:p>
        </w:tc>
      </w:tr>
      <w:tr w:rsidR="00264813" w:rsidRPr="00264813" w:rsidTr="00264813">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264813" w:rsidRPr="00264813" w:rsidRDefault="00264813" w:rsidP="00264813">
            <w:pPr>
              <w:widowControl/>
              <w:spacing w:after="270" w:line="270" w:lineRule="atLeast"/>
              <w:jc w:val="left"/>
              <w:rPr>
                <w:rFonts w:ascii="Arial" w:eastAsia="宋体" w:hAnsi="Arial" w:cs="Arial"/>
                <w:color w:val="000000"/>
                <w:kern w:val="0"/>
                <w:szCs w:val="21"/>
              </w:rPr>
            </w:pPr>
            <w:r w:rsidRPr="00264813">
              <w:rPr>
                <w:rFonts w:ascii="Arial" w:eastAsia="宋体" w:hAnsi="Arial" w:cs="Arial"/>
                <w:color w:val="000000"/>
                <w:kern w:val="0"/>
                <w:szCs w:val="21"/>
              </w:rPr>
              <w:t xml:space="preserve">@After public void </w:t>
            </w:r>
            <w:r w:rsidRPr="00264813">
              <w:rPr>
                <w:rFonts w:ascii="Arial" w:eastAsia="宋体" w:hAnsi="Arial" w:cs="Arial"/>
                <w:color w:val="000000"/>
                <w:kern w:val="0"/>
                <w:szCs w:val="21"/>
              </w:rPr>
              <w:lastRenderedPageBreak/>
              <w:t>method()</w:t>
            </w:r>
          </w:p>
        </w:tc>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264813" w:rsidRPr="00264813" w:rsidRDefault="00264813" w:rsidP="00264813">
            <w:pPr>
              <w:widowControl/>
              <w:spacing w:after="270" w:line="270" w:lineRule="atLeast"/>
              <w:jc w:val="left"/>
              <w:rPr>
                <w:rFonts w:ascii="Arial" w:eastAsia="宋体" w:hAnsi="Arial" w:cs="Arial"/>
                <w:color w:val="000000"/>
                <w:kern w:val="0"/>
                <w:szCs w:val="21"/>
              </w:rPr>
            </w:pPr>
            <w:r w:rsidRPr="00264813">
              <w:rPr>
                <w:rFonts w:ascii="Arial" w:eastAsia="宋体" w:hAnsi="Arial" w:cs="Arial"/>
                <w:color w:val="000000"/>
                <w:kern w:val="0"/>
                <w:szCs w:val="21"/>
              </w:rPr>
              <w:lastRenderedPageBreak/>
              <w:t xml:space="preserve">Will execute the method after each test. </w:t>
            </w:r>
            <w:proofErr w:type="gramStart"/>
            <w:r w:rsidRPr="00264813">
              <w:rPr>
                <w:rFonts w:ascii="Arial" w:eastAsia="宋体" w:hAnsi="Arial" w:cs="Arial"/>
                <w:color w:val="000000"/>
                <w:kern w:val="0"/>
                <w:szCs w:val="21"/>
              </w:rPr>
              <w:t xml:space="preserve">This method can </w:t>
            </w:r>
            <w:proofErr w:type="spellStart"/>
            <w:r w:rsidRPr="00264813">
              <w:rPr>
                <w:rFonts w:ascii="Arial" w:eastAsia="宋体" w:hAnsi="Arial" w:cs="Arial"/>
                <w:color w:val="000000"/>
                <w:kern w:val="0"/>
                <w:szCs w:val="21"/>
              </w:rPr>
              <w:lastRenderedPageBreak/>
              <w:t>cleanup</w:t>
            </w:r>
            <w:proofErr w:type="spellEnd"/>
            <w:r w:rsidRPr="00264813">
              <w:rPr>
                <w:rFonts w:ascii="Arial" w:eastAsia="宋体" w:hAnsi="Arial" w:cs="Arial"/>
                <w:color w:val="000000"/>
                <w:kern w:val="0"/>
                <w:szCs w:val="21"/>
              </w:rPr>
              <w:t xml:space="preserve"> the test environment (e.g. delete</w:t>
            </w:r>
            <w:proofErr w:type="gramEnd"/>
            <w:r w:rsidRPr="00264813">
              <w:rPr>
                <w:rFonts w:ascii="Arial" w:eastAsia="宋体" w:hAnsi="Arial" w:cs="Arial"/>
                <w:color w:val="000000"/>
                <w:kern w:val="0"/>
                <w:szCs w:val="21"/>
              </w:rPr>
              <w:t xml:space="preserve"> temporary data, restore defaults). </w:t>
            </w:r>
          </w:p>
        </w:tc>
      </w:tr>
      <w:tr w:rsidR="00264813" w:rsidRPr="00264813" w:rsidTr="00264813">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264813" w:rsidRPr="00264813" w:rsidRDefault="00264813" w:rsidP="00264813">
            <w:pPr>
              <w:widowControl/>
              <w:spacing w:after="270" w:line="270" w:lineRule="atLeast"/>
              <w:jc w:val="left"/>
              <w:rPr>
                <w:rFonts w:ascii="Arial" w:eastAsia="宋体" w:hAnsi="Arial" w:cs="Arial"/>
                <w:color w:val="000000"/>
                <w:kern w:val="0"/>
                <w:szCs w:val="21"/>
              </w:rPr>
            </w:pPr>
            <w:r w:rsidRPr="00264813">
              <w:rPr>
                <w:rFonts w:ascii="Arial" w:eastAsia="宋体" w:hAnsi="Arial" w:cs="Arial"/>
                <w:color w:val="000000"/>
                <w:kern w:val="0"/>
                <w:szCs w:val="21"/>
              </w:rPr>
              <w:lastRenderedPageBreak/>
              <w:t>@</w:t>
            </w:r>
            <w:proofErr w:type="spellStart"/>
            <w:r w:rsidRPr="00264813">
              <w:rPr>
                <w:rFonts w:ascii="Arial" w:eastAsia="宋体" w:hAnsi="Arial" w:cs="Arial"/>
                <w:color w:val="000000"/>
                <w:kern w:val="0"/>
                <w:szCs w:val="21"/>
              </w:rPr>
              <w:t>BeforeClass</w:t>
            </w:r>
            <w:proofErr w:type="spellEnd"/>
            <w:r w:rsidRPr="00264813">
              <w:rPr>
                <w:rFonts w:ascii="Arial" w:eastAsia="宋体" w:hAnsi="Arial" w:cs="Arial"/>
                <w:color w:val="000000"/>
                <w:kern w:val="0"/>
                <w:szCs w:val="21"/>
              </w:rPr>
              <w:t xml:space="preserve"> public void method()</w:t>
            </w:r>
          </w:p>
        </w:tc>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264813" w:rsidRPr="00264813" w:rsidRDefault="00264813" w:rsidP="00264813">
            <w:pPr>
              <w:widowControl/>
              <w:spacing w:after="270" w:line="270" w:lineRule="atLeast"/>
              <w:jc w:val="left"/>
              <w:rPr>
                <w:rFonts w:ascii="Arial" w:eastAsia="宋体" w:hAnsi="Arial" w:cs="Arial"/>
                <w:color w:val="000000"/>
                <w:kern w:val="0"/>
                <w:szCs w:val="21"/>
              </w:rPr>
            </w:pPr>
            <w:r w:rsidRPr="00264813">
              <w:rPr>
                <w:rFonts w:ascii="Arial" w:eastAsia="宋体" w:hAnsi="Arial" w:cs="Arial"/>
                <w:color w:val="000000"/>
                <w:kern w:val="0"/>
                <w:szCs w:val="21"/>
              </w:rPr>
              <w:t xml:space="preserve">Will execute the method once, before the start of all tests. This can be used to perform time intensive activities, for example to connect to a database. </w:t>
            </w:r>
          </w:p>
        </w:tc>
      </w:tr>
      <w:tr w:rsidR="00264813" w:rsidRPr="00264813" w:rsidTr="00264813">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264813" w:rsidRPr="00264813" w:rsidRDefault="00264813" w:rsidP="00264813">
            <w:pPr>
              <w:widowControl/>
              <w:spacing w:after="270" w:line="270" w:lineRule="atLeast"/>
              <w:jc w:val="left"/>
              <w:rPr>
                <w:rFonts w:ascii="Arial" w:eastAsia="宋体" w:hAnsi="Arial" w:cs="Arial"/>
                <w:color w:val="000000"/>
                <w:kern w:val="0"/>
                <w:szCs w:val="21"/>
              </w:rPr>
            </w:pPr>
            <w:r w:rsidRPr="00264813">
              <w:rPr>
                <w:rFonts w:ascii="Arial" w:eastAsia="宋体" w:hAnsi="Arial" w:cs="Arial"/>
                <w:color w:val="000000"/>
                <w:kern w:val="0"/>
                <w:szCs w:val="21"/>
              </w:rPr>
              <w:t>@</w:t>
            </w:r>
            <w:proofErr w:type="spellStart"/>
            <w:r w:rsidRPr="00264813">
              <w:rPr>
                <w:rFonts w:ascii="Arial" w:eastAsia="宋体" w:hAnsi="Arial" w:cs="Arial"/>
                <w:color w:val="000000"/>
                <w:kern w:val="0"/>
                <w:szCs w:val="21"/>
              </w:rPr>
              <w:t>AfterClass</w:t>
            </w:r>
            <w:proofErr w:type="spellEnd"/>
            <w:r w:rsidRPr="00264813">
              <w:rPr>
                <w:rFonts w:ascii="Arial" w:eastAsia="宋体" w:hAnsi="Arial" w:cs="Arial"/>
                <w:color w:val="000000"/>
                <w:kern w:val="0"/>
                <w:szCs w:val="21"/>
              </w:rPr>
              <w:t xml:space="preserve"> public void method()</w:t>
            </w:r>
          </w:p>
        </w:tc>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264813" w:rsidRPr="00264813" w:rsidRDefault="00264813" w:rsidP="00264813">
            <w:pPr>
              <w:widowControl/>
              <w:spacing w:after="270" w:line="270" w:lineRule="atLeast"/>
              <w:jc w:val="left"/>
              <w:rPr>
                <w:rFonts w:ascii="Arial" w:eastAsia="宋体" w:hAnsi="Arial" w:cs="Arial"/>
                <w:color w:val="000000"/>
                <w:kern w:val="0"/>
                <w:szCs w:val="21"/>
              </w:rPr>
            </w:pPr>
            <w:r w:rsidRPr="00264813">
              <w:rPr>
                <w:rFonts w:ascii="Arial" w:eastAsia="宋体" w:hAnsi="Arial" w:cs="Arial"/>
                <w:color w:val="000000"/>
                <w:kern w:val="0"/>
                <w:szCs w:val="21"/>
              </w:rPr>
              <w:t xml:space="preserve">Will execute the method once, after all tests have finished. This can be used to perform clean-up activities, for example to disconnect from a database. </w:t>
            </w:r>
          </w:p>
        </w:tc>
      </w:tr>
      <w:tr w:rsidR="00264813" w:rsidRPr="00264813" w:rsidTr="00264813">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264813" w:rsidRPr="00264813" w:rsidRDefault="00264813" w:rsidP="00264813">
            <w:pPr>
              <w:widowControl/>
              <w:spacing w:after="270" w:line="270" w:lineRule="atLeast"/>
              <w:jc w:val="left"/>
              <w:rPr>
                <w:rFonts w:ascii="Arial" w:eastAsia="宋体" w:hAnsi="Arial" w:cs="Arial"/>
                <w:color w:val="000000"/>
                <w:kern w:val="0"/>
                <w:szCs w:val="21"/>
              </w:rPr>
            </w:pPr>
            <w:r w:rsidRPr="00264813">
              <w:rPr>
                <w:rFonts w:ascii="Arial" w:eastAsia="宋体" w:hAnsi="Arial" w:cs="Arial"/>
                <w:color w:val="000000"/>
                <w:kern w:val="0"/>
                <w:szCs w:val="21"/>
              </w:rPr>
              <w:t>@Ignore</w:t>
            </w:r>
          </w:p>
        </w:tc>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264813" w:rsidRPr="00264813" w:rsidRDefault="00264813" w:rsidP="00264813">
            <w:pPr>
              <w:widowControl/>
              <w:spacing w:after="270" w:line="270" w:lineRule="atLeast"/>
              <w:jc w:val="left"/>
              <w:rPr>
                <w:rFonts w:ascii="Arial" w:eastAsia="宋体" w:hAnsi="Arial" w:cs="Arial"/>
                <w:color w:val="000000"/>
                <w:kern w:val="0"/>
                <w:szCs w:val="21"/>
              </w:rPr>
            </w:pPr>
            <w:r w:rsidRPr="00264813">
              <w:rPr>
                <w:rFonts w:ascii="Arial" w:eastAsia="宋体" w:hAnsi="Arial" w:cs="Arial"/>
                <w:color w:val="000000"/>
                <w:kern w:val="0"/>
                <w:szCs w:val="21"/>
              </w:rPr>
              <w:t xml:space="preserve">Will ignore the test method. This is useful when the underlying code has been changed and the test case has not yet been adapted. Or if the execution time of this test is too long to be included. </w:t>
            </w:r>
          </w:p>
        </w:tc>
      </w:tr>
      <w:tr w:rsidR="00264813" w:rsidRPr="00264813" w:rsidTr="00264813">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264813" w:rsidRPr="00264813" w:rsidRDefault="00264813" w:rsidP="00264813">
            <w:pPr>
              <w:widowControl/>
              <w:spacing w:after="270" w:line="270" w:lineRule="atLeast"/>
              <w:jc w:val="left"/>
              <w:rPr>
                <w:rFonts w:ascii="Arial" w:eastAsia="宋体" w:hAnsi="Arial" w:cs="Arial"/>
                <w:color w:val="000000"/>
                <w:kern w:val="0"/>
                <w:szCs w:val="21"/>
              </w:rPr>
            </w:pPr>
            <w:r w:rsidRPr="00264813">
              <w:rPr>
                <w:rFonts w:ascii="Arial" w:eastAsia="宋体" w:hAnsi="Arial" w:cs="Arial"/>
                <w:color w:val="000000"/>
                <w:kern w:val="0"/>
                <w:szCs w:val="21"/>
              </w:rPr>
              <w:t xml:space="preserve">@Test (expected = </w:t>
            </w:r>
            <w:proofErr w:type="spellStart"/>
            <w:r w:rsidRPr="00264813">
              <w:rPr>
                <w:rFonts w:ascii="Arial" w:eastAsia="宋体" w:hAnsi="Arial" w:cs="Arial"/>
                <w:color w:val="000000"/>
                <w:kern w:val="0"/>
                <w:szCs w:val="21"/>
              </w:rPr>
              <w:t>Exception.class</w:t>
            </w:r>
            <w:proofErr w:type="spellEnd"/>
            <w:r w:rsidRPr="00264813">
              <w:rPr>
                <w:rFonts w:ascii="Arial" w:eastAsia="宋体" w:hAnsi="Arial" w:cs="Arial"/>
                <w:color w:val="000000"/>
                <w:kern w:val="0"/>
                <w:szCs w:val="21"/>
              </w:rPr>
              <w:t>)</w:t>
            </w:r>
          </w:p>
        </w:tc>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264813" w:rsidRPr="00264813" w:rsidRDefault="00264813" w:rsidP="00264813">
            <w:pPr>
              <w:widowControl/>
              <w:spacing w:after="270" w:line="270" w:lineRule="atLeast"/>
              <w:jc w:val="left"/>
              <w:rPr>
                <w:rFonts w:ascii="Arial" w:eastAsia="宋体" w:hAnsi="Arial" w:cs="Arial"/>
                <w:color w:val="000000"/>
                <w:kern w:val="0"/>
                <w:szCs w:val="21"/>
              </w:rPr>
            </w:pPr>
            <w:r w:rsidRPr="00264813">
              <w:rPr>
                <w:rFonts w:ascii="Arial" w:eastAsia="宋体" w:hAnsi="Arial" w:cs="Arial"/>
                <w:color w:val="000000"/>
                <w:kern w:val="0"/>
                <w:szCs w:val="21"/>
              </w:rPr>
              <w:t xml:space="preserve">Fails, if the method does not throw the named exception. </w:t>
            </w:r>
          </w:p>
        </w:tc>
      </w:tr>
      <w:tr w:rsidR="00264813" w:rsidRPr="00264813" w:rsidTr="00264813">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264813" w:rsidRPr="00264813" w:rsidRDefault="00264813" w:rsidP="00264813">
            <w:pPr>
              <w:widowControl/>
              <w:spacing w:after="270" w:line="270" w:lineRule="atLeast"/>
              <w:jc w:val="left"/>
              <w:rPr>
                <w:rFonts w:ascii="Arial" w:eastAsia="宋体" w:hAnsi="Arial" w:cs="Arial"/>
                <w:color w:val="000000"/>
                <w:kern w:val="0"/>
                <w:szCs w:val="21"/>
              </w:rPr>
            </w:pPr>
            <w:r w:rsidRPr="00264813">
              <w:rPr>
                <w:rFonts w:ascii="Arial" w:eastAsia="宋体" w:hAnsi="Arial" w:cs="Arial"/>
                <w:color w:val="000000"/>
                <w:kern w:val="0"/>
                <w:szCs w:val="21"/>
              </w:rPr>
              <w:t>@Test(timeout=100)</w:t>
            </w:r>
          </w:p>
        </w:tc>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264813" w:rsidRPr="00264813" w:rsidRDefault="00264813" w:rsidP="00264813">
            <w:pPr>
              <w:widowControl/>
              <w:spacing w:after="270" w:line="270" w:lineRule="atLeast"/>
              <w:jc w:val="left"/>
              <w:rPr>
                <w:rFonts w:ascii="Arial" w:eastAsia="宋体" w:hAnsi="Arial" w:cs="Arial"/>
                <w:color w:val="000000"/>
                <w:kern w:val="0"/>
                <w:szCs w:val="21"/>
              </w:rPr>
            </w:pPr>
            <w:r w:rsidRPr="00264813">
              <w:rPr>
                <w:rFonts w:ascii="Arial" w:eastAsia="宋体" w:hAnsi="Arial" w:cs="Arial"/>
                <w:color w:val="000000"/>
                <w:kern w:val="0"/>
                <w:szCs w:val="21"/>
              </w:rPr>
              <w:t xml:space="preserve">Fails, if the method takes longer than 100 milliseconds. </w:t>
            </w:r>
          </w:p>
        </w:tc>
      </w:tr>
    </w:tbl>
    <w:p w:rsidR="00264813" w:rsidRPr="00264813" w:rsidRDefault="00264813" w:rsidP="00264813">
      <w:pPr>
        <w:widowControl/>
        <w:shd w:val="clear" w:color="auto" w:fill="FFFFFF"/>
        <w:spacing w:before="100" w:beforeAutospacing="1" w:after="100" w:afterAutospacing="1"/>
        <w:jc w:val="left"/>
        <w:rPr>
          <w:ins w:id="204" w:author="Unknown"/>
          <w:rFonts w:ascii="Arial" w:eastAsia="宋体" w:hAnsi="Arial" w:cs="Arial"/>
          <w:color w:val="000000"/>
          <w:kern w:val="0"/>
          <w:sz w:val="24"/>
          <w:szCs w:val="24"/>
        </w:rPr>
      </w:pPr>
    </w:p>
    <w:p w:rsidR="00264813" w:rsidRPr="00264813" w:rsidRDefault="00264813" w:rsidP="00264813">
      <w:pPr>
        <w:widowControl/>
        <w:shd w:val="clear" w:color="auto" w:fill="FFFFFF"/>
        <w:spacing w:before="100" w:beforeAutospacing="1" w:after="100" w:afterAutospacing="1"/>
        <w:jc w:val="left"/>
        <w:outlineLvl w:val="2"/>
        <w:rPr>
          <w:ins w:id="205" w:author="Unknown"/>
          <w:rFonts w:ascii="Arial" w:eastAsia="宋体" w:hAnsi="Arial" w:cs="Arial"/>
          <w:b/>
          <w:bCs/>
          <w:color w:val="000000"/>
          <w:kern w:val="0"/>
          <w:sz w:val="27"/>
          <w:szCs w:val="27"/>
        </w:rPr>
      </w:pPr>
      <w:bookmarkStart w:id="206" w:name="usingjunit_asserts"/>
      <w:bookmarkEnd w:id="206"/>
      <w:ins w:id="207" w:author="Unknown">
        <w:r w:rsidRPr="00264813">
          <w:rPr>
            <w:rFonts w:ascii="Arial" w:eastAsia="宋体" w:hAnsi="Arial" w:cs="Arial"/>
            <w:b/>
            <w:bCs/>
            <w:color w:val="000000"/>
            <w:kern w:val="0"/>
            <w:sz w:val="27"/>
            <w:szCs w:val="27"/>
          </w:rPr>
          <w:t xml:space="preserve">4.3. Assert statements </w:t>
        </w:r>
      </w:ins>
    </w:p>
    <w:p w:rsidR="00264813" w:rsidRPr="00264813" w:rsidRDefault="00264813" w:rsidP="00264813">
      <w:pPr>
        <w:widowControl/>
        <w:shd w:val="clear" w:color="auto" w:fill="FFFFFF"/>
        <w:spacing w:before="100" w:beforeAutospacing="1" w:after="100" w:afterAutospacing="1"/>
        <w:jc w:val="left"/>
        <w:rPr>
          <w:ins w:id="208" w:author="Unknown"/>
          <w:rFonts w:ascii="Arial" w:eastAsia="宋体" w:hAnsi="Arial" w:cs="Arial"/>
          <w:color w:val="000000"/>
          <w:kern w:val="0"/>
          <w:sz w:val="24"/>
          <w:szCs w:val="24"/>
        </w:rPr>
      </w:pPr>
      <w:ins w:id="209" w:author="Unknown">
        <w:r w:rsidRPr="00264813">
          <w:rPr>
            <w:rFonts w:ascii="Arial" w:eastAsia="宋体" w:hAnsi="Arial" w:cs="Arial"/>
            <w:color w:val="000000"/>
            <w:kern w:val="0"/>
            <w:sz w:val="24"/>
            <w:szCs w:val="24"/>
          </w:rPr>
          <w:t xml:space="preserve">The following table gives an overview of the available assert statements. </w:t>
        </w:r>
      </w:ins>
    </w:p>
    <w:p w:rsidR="00264813" w:rsidRPr="00264813" w:rsidRDefault="00264813" w:rsidP="00264813">
      <w:pPr>
        <w:widowControl/>
        <w:shd w:val="clear" w:color="auto" w:fill="FFFFFF"/>
        <w:spacing w:before="100" w:beforeAutospacing="1" w:after="100" w:afterAutospacing="1"/>
        <w:jc w:val="left"/>
        <w:rPr>
          <w:ins w:id="210" w:author="Unknown"/>
          <w:rFonts w:ascii="Arial" w:eastAsia="宋体" w:hAnsi="Arial" w:cs="Arial"/>
          <w:color w:val="000000"/>
          <w:kern w:val="0"/>
          <w:sz w:val="24"/>
          <w:szCs w:val="24"/>
        </w:rPr>
      </w:pPr>
      <w:bookmarkStart w:id="211" w:name="d14234e440"/>
      <w:bookmarkEnd w:id="211"/>
      <w:proofErr w:type="gramStart"/>
      <w:ins w:id="212" w:author="Unknown">
        <w:r w:rsidRPr="00264813">
          <w:rPr>
            <w:rFonts w:ascii="Arial" w:eastAsia="宋体" w:hAnsi="Arial" w:cs="Arial"/>
            <w:b/>
            <w:bCs/>
            <w:color w:val="000000"/>
            <w:kern w:val="0"/>
            <w:sz w:val="24"/>
            <w:szCs w:val="24"/>
          </w:rPr>
          <w:t>Table 2.</w:t>
        </w:r>
        <w:proofErr w:type="gramEnd"/>
        <w:r w:rsidRPr="00264813">
          <w:rPr>
            <w:rFonts w:ascii="Arial" w:eastAsia="宋体" w:hAnsi="Arial" w:cs="Arial"/>
            <w:b/>
            <w:bCs/>
            <w:color w:val="000000"/>
            <w:kern w:val="0"/>
            <w:sz w:val="24"/>
            <w:szCs w:val="24"/>
          </w:rPr>
          <w:t xml:space="preserve"> Test methods</w:t>
        </w:r>
      </w:ins>
    </w:p>
    <w:tbl>
      <w:tblPr>
        <w:tblW w:w="5000" w:type="pct"/>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Description w:val="Test methods"/>
      </w:tblPr>
      <w:tblGrid>
        <w:gridCol w:w="3578"/>
        <w:gridCol w:w="5028"/>
      </w:tblGrid>
      <w:tr w:rsidR="00264813" w:rsidRPr="00264813" w:rsidTr="00264813">
        <w:trPr>
          <w:tblHeader/>
        </w:trPr>
        <w:tc>
          <w:tcPr>
            <w:tcW w:w="0" w:type="auto"/>
            <w:tcBorders>
              <w:top w:val="outset" w:sz="6" w:space="0" w:color="auto"/>
              <w:left w:val="outset" w:sz="6" w:space="0" w:color="auto"/>
              <w:bottom w:val="outset" w:sz="6" w:space="0" w:color="auto"/>
              <w:right w:val="outset" w:sz="6" w:space="0" w:color="auto"/>
            </w:tcBorders>
            <w:shd w:val="clear" w:color="auto" w:fill="F5F5F5"/>
            <w:tcMar>
              <w:top w:w="135" w:type="dxa"/>
              <w:left w:w="150" w:type="dxa"/>
              <w:bottom w:w="135" w:type="dxa"/>
              <w:right w:w="150" w:type="dxa"/>
            </w:tcMar>
            <w:vAlign w:val="center"/>
            <w:hideMark/>
          </w:tcPr>
          <w:p w:rsidR="00264813" w:rsidRPr="00264813" w:rsidRDefault="00264813" w:rsidP="00264813">
            <w:pPr>
              <w:widowControl/>
              <w:spacing w:after="270" w:line="270" w:lineRule="atLeast"/>
              <w:jc w:val="left"/>
              <w:rPr>
                <w:rFonts w:ascii="Arial" w:eastAsia="宋体" w:hAnsi="Arial" w:cs="Arial"/>
                <w:b/>
                <w:bCs/>
                <w:color w:val="000000"/>
                <w:kern w:val="0"/>
                <w:szCs w:val="21"/>
              </w:rPr>
            </w:pPr>
            <w:r w:rsidRPr="00264813">
              <w:rPr>
                <w:rFonts w:ascii="Arial" w:eastAsia="宋体" w:hAnsi="Arial" w:cs="Arial"/>
                <w:b/>
                <w:bCs/>
                <w:color w:val="000000"/>
                <w:kern w:val="0"/>
                <w:szCs w:val="21"/>
              </w:rPr>
              <w:t>Statement</w:t>
            </w:r>
          </w:p>
        </w:tc>
        <w:tc>
          <w:tcPr>
            <w:tcW w:w="0" w:type="auto"/>
            <w:tcBorders>
              <w:top w:val="outset" w:sz="6" w:space="0" w:color="auto"/>
              <w:left w:val="outset" w:sz="6" w:space="0" w:color="auto"/>
              <w:bottom w:val="outset" w:sz="6" w:space="0" w:color="auto"/>
              <w:right w:val="outset" w:sz="6" w:space="0" w:color="auto"/>
            </w:tcBorders>
            <w:shd w:val="clear" w:color="auto" w:fill="F5F5F5"/>
            <w:tcMar>
              <w:top w:w="135" w:type="dxa"/>
              <w:left w:w="150" w:type="dxa"/>
              <w:bottom w:w="135" w:type="dxa"/>
              <w:right w:w="150" w:type="dxa"/>
            </w:tcMar>
            <w:vAlign w:val="center"/>
            <w:hideMark/>
          </w:tcPr>
          <w:p w:rsidR="00264813" w:rsidRPr="00264813" w:rsidRDefault="00264813" w:rsidP="00264813">
            <w:pPr>
              <w:widowControl/>
              <w:spacing w:after="270" w:line="270" w:lineRule="atLeast"/>
              <w:jc w:val="left"/>
              <w:rPr>
                <w:rFonts w:ascii="Arial" w:eastAsia="宋体" w:hAnsi="Arial" w:cs="Arial"/>
                <w:b/>
                <w:bCs/>
                <w:color w:val="000000"/>
                <w:kern w:val="0"/>
                <w:szCs w:val="21"/>
              </w:rPr>
            </w:pPr>
            <w:r w:rsidRPr="00264813">
              <w:rPr>
                <w:rFonts w:ascii="Arial" w:eastAsia="宋体" w:hAnsi="Arial" w:cs="Arial"/>
                <w:b/>
                <w:bCs/>
                <w:color w:val="000000"/>
                <w:kern w:val="0"/>
                <w:szCs w:val="21"/>
              </w:rPr>
              <w:t>Description</w:t>
            </w:r>
          </w:p>
        </w:tc>
      </w:tr>
      <w:tr w:rsidR="00264813" w:rsidRPr="00264813" w:rsidTr="00264813">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264813" w:rsidRPr="00264813" w:rsidRDefault="00264813" w:rsidP="00264813">
            <w:pPr>
              <w:widowControl/>
              <w:spacing w:after="270" w:line="270" w:lineRule="atLeast"/>
              <w:jc w:val="left"/>
              <w:rPr>
                <w:rFonts w:ascii="Arial" w:eastAsia="宋体" w:hAnsi="Arial" w:cs="Arial"/>
                <w:color w:val="000000"/>
                <w:kern w:val="0"/>
                <w:szCs w:val="21"/>
              </w:rPr>
            </w:pPr>
            <w:r w:rsidRPr="00264813">
              <w:rPr>
                <w:rFonts w:ascii="Arial" w:eastAsia="宋体" w:hAnsi="Arial" w:cs="Arial"/>
                <w:color w:val="000000"/>
                <w:kern w:val="0"/>
                <w:szCs w:val="21"/>
              </w:rPr>
              <w:t>fail(String)</w:t>
            </w:r>
          </w:p>
        </w:tc>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264813" w:rsidRPr="00264813" w:rsidRDefault="00264813" w:rsidP="00264813">
            <w:pPr>
              <w:widowControl/>
              <w:spacing w:after="270" w:line="270" w:lineRule="atLeast"/>
              <w:jc w:val="left"/>
              <w:rPr>
                <w:rFonts w:ascii="Arial" w:eastAsia="宋体" w:hAnsi="Arial" w:cs="Arial"/>
                <w:color w:val="000000"/>
                <w:kern w:val="0"/>
                <w:szCs w:val="21"/>
              </w:rPr>
            </w:pPr>
            <w:r w:rsidRPr="00264813">
              <w:rPr>
                <w:rFonts w:ascii="Arial" w:eastAsia="宋体" w:hAnsi="Arial" w:cs="Arial"/>
                <w:color w:val="000000"/>
                <w:kern w:val="0"/>
                <w:szCs w:val="21"/>
              </w:rPr>
              <w:t xml:space="preserve">Let the method fail. Might be used to check that a certain part of the code is not reached. Or to have </w:t>
            </w:r>
            <w:r w:rsidRPr="00264813">
              <w:rPr>
                <w:rFonts w:ascii="Arial" w:eastAsia="宋体" w:hAnsi="Arial" w:cs="Arial"/>
                <w:color w:val="000000"/>
                <w:kern w:val="0"/>
                <w:szCs w:val="21"/>
              </w:rPr>
              <w:lastRenderedPageBreak/>
              <w:t xml:space="preserve">failing test before the test code is implemented. </w:t>
            </w:r>
          </w:p>
        </w:tc>
      </w:tr>
      <w:tr w:rsidR="00264813" w:rsidRPr="00264813" w:rsidTr="00264813">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264813" w:rsidRPr="00264813" w:rsidRDefault="00264813" w:rsidP="00264813">
            <w:pPr>
              <w:widowControl/>
              <w:spacing w:after="270" w:line="270" w:lineRule="atLeast"/>
              <w:jc w:val="left"/>
              <w:rPr>
                <w:rFonts w:ascii="Arial" w:eastAsia="宋体" w:hAnsi="Arial" w:cs="Arial"/>
                <w:color w:val="000000"/>
                <w:kern w:val="0"/>
                <w:szCs w:val="21"/>
              </w:rPr>
            </w:pPr>
            <w:proofErr w:type="spellStart"/>
            <w:r w:rsidRPr="00264813">
              <w:rPr>
                <w:rFonts w:ascii="Arial" w:eastAsia="宋体" w:hAnsi="Arial" w:cs="Arial"/>
                <w:color w:val="000000"/>
                <w:kern w:val="0"/>
                <w:szCs w:val="21"/>
              </w:rPr>
              <w:lastRenderedPageBreak/>
              <w:t>assertTrue</w:t>
            </w:r>
            <w:proofErr w:type="spellEnd"/>
            <w:r w:rsidRPr="00264813">
              <w:rPr>
                <w:rFonts w:ascii="Arial" w:eastAsia="宋体" w:hAnsi="Arial" w:cs="Arial"/>
                <w:color w:val="000000"/>
                <w:kern w:val="0"/>
                <w:szCs w:val="21"/>
              </w:rPr>
              <w:t xml:space="preserve">(true) / </w:t>
            </w:r>
            <w:proofErr w:type="spellStart"/>
            <w:r w:rsidRPr="00264813">
              <w:rPr>
                <w:rFonts w:ascii="Arial" w:eastAsia="宋体" w:hAnsi="Arial" w:cs="Arial"/>
                <w:color w:val="000000"/>
                <w:kern w:val="0"/>
                <w:szCs w:val="21"/>
              </w:rPr>
              <w:t>assertTrue</w:t>
            </w:r>
            <w:proofErr w:type="spellEnd"/>
            <w:r w:rsidRPr="00264813">
              <w:rPr>
                <w:rFonts w:ascii="Arial" w:eastAsia="宋体" w:hAnsi="Arial" w:cs="Arial"/>
                <w:color w:val="000000"/>
                <w:kern w:val="0"/>
                <w:szCs w:val="21"/>
              </w:rPr>
              <w:t>(false)</w:t>
            </w:r>
          </w:p>
        </w:tc>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264813" w:rsidRPr="00264813" w:rsidRDefault="00264813" w:rsidP="00264813">
            <w:pPr>
              <w:widowControl/>
              <w:spacing w:after="270" w:line="270" w:lineRule="atLeast"/>
              <w:jc w:val="left"/>
              <w:rPr>
                <w:rFonts w:ascii="Arial" w:eastAsia="宋体" w:hAnsi="Arial" w:cs="Arial"/>
                <w:color w:val="000000"/>
                <w:kern w:val="0"/>
                <w:szCs w:val="21"/>
              </w:rPr>
            </w:pPr>
            <w:r w:rsidRPr="00264813">
              <w:rPr>
                <w:rFonts w:ascii="Arial" w:eastAsia="宋体" w:hAnsi="Arial" w:cs="Arial"/>
                <w:color w:val="000000"/>
                <w:kern w:val="0"/>
                <w:szCs w:val="21"/>
              </w:rPr>
              <w:t xml:space="preserve">Will always be true / false. Can be used to predefine a test result, if the test is not yet implemented. </w:t>
            </w:r>
          </w:p>
        </w:tc>
      </w:tr>
      <w:tr w:rsidR="00264813" w:rsidRPr="00264813" w:rsidTr="00264813">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264813" w:rsidRPr="00264813" w:rsidRDefault="00264813" w:rsidP="00264813">
            <w:pPr>
              <w:widowControl/>
              <w:spacing w:after="270" w:line="270" w:lineRule="atLeast"/>
              <w:jc w:val="left"/>
              <w:rPr>
                <w:rFonts w:ascii="Arial" w:eastAsia="宋体" w:hAnsi="Arial" w:cs="Arial"/>
                <w:color w:val="000000"/>
                <w:kern w:val="0"/>
                <w:szCs w:val="21"/>
              </w:rPr>
            </w:pPr>
            <w:proofErr w:type="spellStart"/>
            <w:r w:rsidRPr="00264813">
              <w:rPr>
                <w:rFonts w:ascii="Arial" w:eastAsia="宋体" w:hAnsi="Arial" w:cs="Arial"/>
                <w:color w:val="000000"/>
                <w:kern w:val="0"/>
                <w:szCs w:val="21"/>
              </w:rPr>
              <w:t>assertTrue</w:t>
            </w:r>
            <w:proofErr w:type="spellEnd"/>
            <w:r w:rsidRPr="00264813">
              <w:rPr>
                <w:rFonts w:ascii="Arial" w:eastAsia="宋体" w:hAnsi="Arial" w:cs="Arial"/>
                <w:color w:val="000000"/>
                <w:kern w:val="0"/>
                <w:szCs w:val="21"/>
              </w:rPr>
              <w:t xml:space="preserve">([message], </w:t>
            </w:r>
            <w:proofErr w:type="spellStart"/>
            <w:r w:rsidRPr="00264813">
              <w:rPr>
                <w:rFonts w:ascii="Arial" w:eastAsia="宋体" w:hAnsi="Arial" w:cs="Arial"/>
                <w:color w:val="000000"/>
                <w:kern w:val="0"/>
                <w:szCs w:val="21"/>
              </w:rPr>
              <w:t>boolean</w:t>
            </w:r>
            <w:proofErr w:type="spellEnd"/>
            <w:r w:rsidRPr="00264813">
              <w:rPr>
                <w:rFonts w:ascii="Arial" w:eastAsia="宋体" w:hAnsi="Arial" w:cs="Arial"/>
                <w:color w:val="000000"/>
                <w:kern w:val="0"/>
                <w:szCs w:val="21"/>
              </w:rPr>
              <w:t xml:space="preserve"> condition)</w:t>
            </w:r>
          </w:p>
        </w:tc>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264813" w:rsidRPr="00264813" w:rsidRDefault="00264813" w:rsidP="00264813">
            <w:pPr>
              <w:widowControl/>
              <w:spacing w:after="270" w:line="270" w:lineRule="atLeast"/>
              <w:jc w:val="left"/>
              <w:rPr>
                <w:rFonts w:ascii="Arial" w:eastAsia="宋体" w:hAnsi="Arial" w:cs="Arial"/>
                <w:color w:val="000000"/>
                <w:kern w:val="0"/>
                <w:szCs w:val="21"/>
              </w:rPr>
            </w:pPr>
            <w:r w:rsidRPr="00264813">
              <w:rPr>
                <w:rFonts w:ascii="Arial" w:eastAsia="宋体" w:hAnsi="Arial" w:cs="Arial"/>
                <w:color w:val="000000"/>
                <w:kern w:val="0"/>
                <w:szCs w:val="21"/>
              </w:rPr>
              <w:t xml:space="preserve">Checks that the </w:t>
            </w:r>
            <w:proofErr w:type="spellStart"/>
            <w:r w:rsidRPr="00264813">
              <w:rPr>
                <w:rFonts w:ascii="Arial" w:eastAsia="宋体" w:hAnsi="Arial" w:cs="Arial"/>
                <w:color w:val="000000"/>
                <w:kern w:val="0"/>
                <w:szCs w:val="21"/>
              </w:rPr>
              <w:t>boolean</w:t>
            </w:r>
            <w:proofErr w:type="spellEnd"/>
            <w:r w:rsidRPr="00264813">
              <w:rPr>
                <w:rFonts w:ascii="Arial" w:eastAsia="宋体" w:hAnsi="Arial" w:cs="Arial"/>
                <w:color w:val="000000"/>
                <w:kern w:val="0"/>
                <w:szCs w:val="21"/>
              </w:rPr>
              <w:t xml:space="preserve"> condition is true.</w:t>
            </w:r>
          </w:p>
        </w:tc>
      </w:tr>
      <w:tr w:rsidR="00264813" w:rsidRPr="00264813" w:rsidTr="00264813">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264813" w:rsidRPr="00264813" w:rsidRDefault="00264813" w:rsidP="00264813">
            <w:pPr>
              <w:widowControl/>
              <w:spacing w:after="270" w:line="270" w:lineRule="atLeast"/>
              <w:jc w:val="left"/>
              <w:rPr>
                <w:rFonts w:ascii="Arial" w:eastAsia="宋体" w:hAnsi="Arial" w:cs="Arial"/>
                <w:color w:val="000000"/>
                <w:kern w:val="0"/>
                <w:szCs w:val="21"/>
              </w:rPr>
            </w:pPr>
            <w:proofErr w:type="spellStart"/>
            <w:r w:rsidRPr="00264813">
              <w:rPr>
                <w:rFonts w:ascii="Arial" w:eastAsia="宋体" w:hAnsi="Arial" w:cs="Arial"/>
                <w:color w:val="000000"/>
                <w:kern w:val="0"/>
                <w:szCs w:val="21"/>
              </w:rPr>
              <w:t>assertsEquals</w:t>
            </w:r>
            <w:proofErr w:type="spellEnd"/>
            <w:r w:rsidRPr="00264813">
              <w:rPr>
                <w:rFonts w:ascii="Arial" w:eastAsia="宋体" w:hAnsi="Arial" w:cs="Arial"/>
                <w:color w:val="000000"/>
                <w:kern w:val="0"/>
                <w:szCs w:val="21"/>
              </w:rPr>
              <w:t>([String message], expected, actual)</w:t>
            </w:r>
          </w:p>
        </w:tc>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264813" w:rsidRPr="00264813" w:rsidRDefault="00264813" w:rsidP="00264813">
            <w:pPr>
              <w:widowControl/>
              <w:spacing w:after="270" w:line="270" w:lineRule="atLeast"/>
              <w:jc w:val="left"/>
              <w:rPr>
                <w:rFonts w:ascii="Arial" w:eastAsia="宋体" w:hAnsi="Arial" w:cs="Arial"/>
                <w:color w:val="000000"/>
                <w:kern w:val="0"/>
                <w:szCs w:val="21"/>
              </w:rPr>
            </w:pPr>
            <w:r w:rsidRPr="00264813">
              <w:rPr>
                <w:rFonts w:ascii="Arial" w:eastAsia="宋体" w:hAnsi="Arial" w:cs="Arial"/>
                <w:color w:val="000000"/>
                <w:kern w:val="0"/>
                <w:szCs w:val="21"/>
              </w:rPr>
              <w:t xml:space="preserve">Tests that two values are the same. Note: for arrays the reference is checked not the content of the arrays. </w:t>
            </w:r>
          </w:p>
        </w:tc>
      </w:tr>
      <w:tr w:rsidR="00264813" w:rsidRPr="00264813" w:rsidTr="00264813">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264813" w:rsidRPr="00264813" w:rsidRDefault="00264813" w:rsidP="00264813">
            <w:pPr>
              <w:widowControl/>
              <w:spacing w:after="270" w:line="270" w:lineRule="atLeast"/>
              <w:jc w:val="left"/>
              <w:rPr>
                <w:rFonts w:ascii="Arial" w:eastAsia="宋体" w:hAnsi="Arial" w:cs="Arial"/>
                <w:color w:val="000000"/>
                <w:kern w:val="0"/>
                <w:szCs w:val="21"/>
              </w:rPr>
            </w:pPr>
            <w:proofErr w:type="spellStart"/>
            <w:r w:rsidRPr="00264813">
              <w:rPr>
                <w:rFonts w:ascii="Arial" w:eastAsia="宋体" w:hAnsi="Arial" w:cs="Arial"/>
                <w:color w:val="000000"/>
                <w:kern w:val="0"/>
                <w:szCs w:val="21"/>
              </w:rPr>
              <w:t>assertsEquals</w:t>
            </w:r>
            <w:proofErr w:type="spellEnd"/>
            <w:r w:rsidRPr="00264813">
              <w:rPr>
                <w:rFonts w:ascii="Arial" w:eastAsia="宋体" w:hAnsi="Arial" w:cs="Arial"/>
                <w:color w:val="000000"/>
                <w:kern w:val="0"/>
                <w:szCs w:val="21"/>
              </w:rPr>
              <w:t xml:space="preserve">([String message], expected, actual, tolerance) </w:t>
            </w:r>
          </w:p>
        </w:tc>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264813" w:rsidRPr="00264813" w:rsidRDefault="00264813" w:rsidP="00264813">
            <w:pPr>
              <w:widowControl/>
              <w:spacing w:after="270" w:line="270" w:lineRule="atLeast"/>
              <w:jc w:val="left"/>
              <w:rPr>
                <w:rFonts w:ascii="Arial" w:eastAsia="宋体" w:hAnsi="Arial" w:cs="Arial"/>
                <w:color w:val="000000"/>
                <w:kern w:val="0"/>
                <w:szCs w:val="21"/>
              </w:rPr>
            </w:pPr>
            <w:r w:rsidRPr="00264813">
              <w:rPr>
                <w:rFonts w:ascii="Arial" w:eastAsia="宋体" w:hAnsi="Arial" w:cs="Arial"/>
                <w:color w:val="000000"/>
                <w:kern w:val="0"/>
                <w:szCs w:val="21"/>
              </w:rPr>
              <w:t xml:space="preserve">Test that float or double values match. The tolerance is the number of decimals which must be the same. </w:t>
            </w:r>
          </w:p>
        </w:tc>
      </w:tr>
      <w:tr w:rsidR="00264813" w:rsidRPr="00264813" w:rsidTr="00264813">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264813" w:rsidRPr="00264813" w:rsidRDefault="00264813" w:rsidP="00264813">
            <w:pPr>
              <w:widowControl/>
              <w:spacing w:after="270" w:line="270" w:lineRule="atLeast"/>
              <w:jc w:val="left"/>
              <w:rPr>
                <w:rFonts w:ascii="Arial" w:eastAsia="宋体" w:hAnsi="Arial" w:cs="Arial"/>
                <w:color w:val="000000"/>
                <w:kern w:val="0"/>
                <w:szCs w:val="21"/>
              </w:rPr>
            </w:pPr>
            <w:proofErr w:type="spellStart"/>
            <w:r w:rsidRPr="00264813">
              <w:rPr>
                <w:rFonts w:ascii="Arial" w:eastAsia="宋体" w:hAnsi="Arial" w:cs="Arial"/>
                <w:color w:val="000000"/>
                <w:kern w:val="0"/>
                <w:szCs w:val="21"/>
              </w:rPr>
              <w:t>assertNull</w:t>
            </w:r>
            <w:proofErr w:type="spellEnd"/>
            <w:r w:rsidRPr="00264813">
              <w:rPr>
                <w:rFonts w:ascii="Arial" w:eastAsia="宋体" w:hAnsi="Arial" w:cs="Arial"/>
                <w:color w:val="000000"/>
                <w:kern w:val="0"/>
                <w:szCs w:val="21"/>
              </w:rPr>
              <w:t>([message], object)</w:t>
            </w:r>
          </w:p>
        </w:tc>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264813" w:rsidRPr="00264813" w:rsidRDefault="00264813" w:rsidP="00264813">
            <w:pPr>
              <w:widowControl/>
              <w:spacing w:after="270" w:line="270" w:lineRule="atLeast"/>
              <w:jc w:val="left"/>
              <w:rPr>
                <w:rFonts w:ascii="Arial" w:eastAsia="宋体" w:hAnsi="Arial" w:cs="Arial"/>
                <w:color w:val="000000"/>
                <w:kern w:val="0"/>
                <w:szCs w:val="21"/>
              </w:rPr>
            </w:pPr>
            <w:r w:rsidRPr="00264813">
              <w:rPr>
                <w:rFonts w:ascii="Arial" w:eastAsia="宋体" w:hAnsi="Arial" w:cs="Arial"/>
                <w:color w:val="000000"/>
                <w:kern w:val="0"/>
                <w:szCs w:val="21"/>
              </w:rPr>
              <w:t>Checks that the object is null.</w:t>
            </w:r>
          </w:p>
        </w:tc>
      </w:tr>
      <w:tr w:rsidR="00264813" w:rsidRPr="00264813" w:rsidTr="00264813">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264813" w:rsidRPr="00264813" w:rsidRDefault="00264813" w:rsidP="00264813">
            <w:pPr>
              <w:widowControl/>
              <w:spacing w:after="270" w:line="270" w:lineRule="atLeast"/>
              <w:jc w:val="left"/>
              <w:rPr>
                <w:rFonts w:ascii="Arial" w:eastAsia="宋体" w:hAnsi="Arial" w:cs="Arial"/>
                <w:color w:val="000000"/>
                <w:kern w:val="0"/>
                <w:szCs w:val="21"/>
              </w:rPr>
            </w:pPr>
            <w:proofErr w:type="spellStart"/>
            <w:r w:rsidRPr="00264813">
              <w:rPr>
                <w:rFonts w:ascii="Arial" w:eastAsia="宋体" w:hAnsi="Arial" w:cs="Arial"/>
                <w:color w:val="000000"/>
                <w:kern w:val="0"/>
                <w:szCs w:val="21"/>
              </w:rPr>
              <w:t>assertNotNull</w:t>
            </w:r>
            <w:proofErr w:type="spellEnd"/>
            <w:r w:rsidRPr="00264813">
              <w:rPr>
                <w:rFonts w:ascii="Arial" w:eastAsia="宋体" w:hAnsi="Arial" w:cs="Arial"/>
                <w:color w:val="000000"/>
                <w:kern w:val="0"/>
                <w:szCs w:val="21"/>
              </w:rPr>
              <w:t>([message], object)</w:t>
            </w:r>
          </w:p>
        </w:tc>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264813" w:rsidRPr="00264813" w:rsidRDefault="00264813" w:rsidP="00264813">
            <w:pPr>
              <w:widowControl/>
              <w:spacing w:after="270" w:line="270" w:lineRule="atLeast"/>
              <w:jc w:val="left"/>
              <w:rPr>
                <w:rFonts w:ascii="Arial" w:eastAsia="宋体" w:hAnsi="Arial" w:cs="Arial"/>
                <w:color w:val="000000"/>
                <w:kern w:val="0"/>
                <w:szCs w:val="21"/>
              </w:rPr>
            </w:pPr>
            <w:r w:rsidRPr="00264813">
              <w:rPr>
                <w:rFonts w:ascii="Arial" w:eastAsia="宋体" w:hAnsi="Arial" w:cs="Arial"/>
                <w:color w:val="000000"/>
                <w:kern w:val="0"/>
                <w:szCs w:val="21"/>
              </w:rPr>
              <w:t>Checks that the object is not null.</w:t>
            </w:r>
          </w:p>
        </w:tc>
      </w:tr>
      <w:tr w:rsidR="00264813" w:rsidRPr="00264813" w:rsidTr="00264813">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264813" w:rsidRPr="00264813" w:rsidRDefault="00264813" w:rsidP="00264813">
            <w:pPr>
              <w:widowControl/>
              <w:spacing w:after="270" w:line="270" w:lineRule="atLeast"/>
              <w:jc w:val="left"/>
              <w:rPr>
                <w:rFonts w:ascii="Arial" w:eastAsia="宋体" w:hAnsi="Arial" w:cs="Arial"/>
                <w:color w:val="000000"/>
                <w:kern w:val="0"/>
                <w:szCs w:val="21"/>
              </w:rPr>
            </w:pPr>
            <w:proofErr w:type="spellStart"/>
            <w:r w:rsidRPr="00264813">
              <w:rPr>
                <w:rFonts w:ascii="Arial" w:eastAsia="宋体" w:hAnsi="Arial" w:cs="Arial"/>
                <w:color w:val="000000"/>
                <w:kern w:val="0"/>
                <w:szCs w:val="21"/>
              </w:rPr>
              <w:t>assertSame</w:t>
            </w:r>
            <w:proofErr w:type="spellEnd"/>
            <w:r w:rsidRPr="00264813">
              <w:rPr>
                <w:rFonts w:ascii="Arial" w:eastAsia="宋体" w:hAnsi="Arial" w:cs="Arial"/>
                <w:color w:val="000000"/>
                <w:kern w:val="0"/>
                <w:szCs w:val="21"/>
              </w:rPr>
              <w:t>([String], expected, actual)</w:t>
            </w:r>
          </w:p>
        </w:tc>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264813" w:rsidRPr="00264813" w:rsidRDefault="00264813" w:rsidP="00264813">
            <w:pPr>
              <w:widowControl/>
              <w:spacing w:after="270" w:line="270" w:lineRule="atLeast"/>
              <w:jc w:val="left"/>
              <w:rPr>
                <w:rFonts w:ascii="Arial" w:eastAsia="宋体" w:hAnsi="Arial" w:cs="Arial"/>
                <w:color w:val="000000"/>
                <w:kern w:val="0"/>
                <w:szCs w:val="21"/>
              </w:rPr>
            </w:pPr>
            <w:r w:rsidRPr="00264813">
              <w:rPr>
                <w:rFonts w:ascii="Arial" w:eastAsia="宋体" w:hAnsi="Arial" w:cs="Arial"/>
                <w:color w:val="000000"/>
                <w:kern w:val="0"/>
                <w:szCs w:val="21"/>
              </w:rPr>
              <w:t xml:space="preserve">Checks that both variables refer to the same object. </w:t>
            </w:r>
          </w:p>
        </w:tc>
      </w:tr>
      <w:tr w:rsidR="00264813" w:rsidRPr="00264813" w:rsidTr="00264813">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264813" w:rsidRPr="00264813" w:rsidRDefault="00264813" w:rsidP="00264813">
            <w:pPr>
              <w:widowControl/>
              <w:spacing w:after="270" w:line="270" w:lineRule="atLeast"/>
              <w:jc w:val="left"/>
              <w:rPr>
                <w:rFonts w:ascii="Arial" w:eastAsia="宋体" w:hAnsi="Arial" w:cs="Arial"/>
                <w:color w:val="000000"/>
                <w:kern w:val="0"/>
                <w:szCs w:val="21"/>
              </w:rPr>
            </w:pPr>
            <w:proofErr w:type="spellStart"/>
            <w:r w:rsidRPr="00264813">
              <w:rPr>
                <w:rFonts w:ascii="Arial" w:eastAsia="宋体" w:hAnsi="Arial" w:cs="Arial"/>
                <w:color w:val="000000"/>
                <w:kern w:val="0"/>
                <w:szCs w:val="21"/>
              </w:rPr>
              <w:t>assertNotSame</w:t>
            </w:r>
            <w:proofErr w:type="spellEnd"/>
            <w:r w:rsidRPr="00264813">
              <w:rPr>
                <w:rFonts w:ascii="Arial" w:eastAsia="宋体" w:hAnsi="Arial" w:cs="Arial"/>
                <w:color w:val="000000"/>
                <w:kern w:val="0"/>
                <w:szCs w:val="21"/>
              </w:rPr>
              <w:t>([String], expected, actual)</w:t>
            </w:r>
          </w:p>
        </w:tc>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264813" w:rsidRPr="00264813" w:rsidRDefault="00264813" w:rsidP="00264813">
            <w:pPr>
              <w:widowControl/>
              <w:spacing w:after="270" w:line="270" w:lineRule="atLeast"/>
              <w:jc w:val="left"/>
              <w:rPr>
                <w:rFonts w:ascii="Arial" w:eastAsia="宋体" w:hAnsi="Arial" w:cs="Arial"/>
                <w:color w:val="000000"/>
                <w:kern w:val="0"/>
                <w:szCs w:val="21"/>
              </w:rPr>
            </w:pPr>
            <w:r w:rsidRPr="00264813">
              <w:rPr>
                <w:rFonts w:ascii="Arial" w:eastAsia="宋体" w:hAnsi="Arial" w:cs="Arial"/>
                <w:color w:val="000000"/>
                <w:kern w:val="0"/>
                <w:szCs w:val="21"/>
              </w:rPr>
              <w:t xml:space="preserve">Checks that both variables refer to different objects. </w:t>
            </w:r>
          </w:p>
        </w:tc>
      </w:tr>
    </w:tbl>
    <w:p w:rsidR="00264813" w:rsidRPr="00264813" w:rsidRDefault="00264813" w:rsidP="00264813">
      <w:pPr>
        <w:widowControl/>
        <w:shd w:val="clear" w:color="auto" w:fill="FFFFFF"/>
        <w:spacing w:before="100" w:beforeAutospacing="1" w:after="100" w:afterAutospacing="1"/>
        <w:jc w:val="left"/>
        <w:rPr>
          <w:ins w:id="213" w:author="Unknown"/>
          <w:rFonts w:ascii="Arial" w:eastAsia="宋体" w:hAnsi="Arial" w:cs="Arial"/>
          <w:color w:val="000000"/>
          <w:kern w:val="0"/>
          <w:sz w:val="24"/>
          <w:szCs w:val="24"/>
        </w:rPr>
      </w:pPr>
    </w:p>
    <w:p w:rsidR="00264813" w:rsidRPr="00264813" w:rsidRDefault="00264813" w:rsidP="00264813">
      <w:pPr>
        <w:widowControl/>
        <w:shd w:val="clear" w:color="auto" w:fill="FFFFFF"/>
        <w:spacing w:before="150" w:after="150"/>
        <w:jc w:val="left"/>
        <w:outlineLvl w:val="1"/>
        <w:rPr>
          <w:ins w:id="214" w:author="Unknown"/>
          <w:rFonts w:ascii="Arial" w:eastAsia="宋体" w:hAnsi="Arial" w:cs="Arial"/>
          <w:b/>
          <w:bCs/>
          <w:color w:val="111111"/>
          <w:kern w:val="0"/>
          <w:sz w:val="48"/>
          <w:szCs w:val="48"/>
        </w:rPr>
      </w:pPr>
      <w:bookmarkStart w:id="215" w:name="easymock"/>
      <w:bookmarkEnd w:id="215"/>
      <w:ins w:id="216" w:author="Unknown">
        <w:r w:rsidRPr="00264813">
          <w:rPr>
            <w:rFonts w:ascii="Arial" w:eastAsia="宋体" w:hAnsi="Arial" w:cs="Arial"/>
            <w:b/>
            <w:bCs/>
            <w:color w:val="111111"/>
            <w:kern w:val="0"/>
            <w:sz w:val="48"/>
            <w:szCs w:val="48"/>
          </w:rPr>
          <w:t xml:space="preserve">5. Mocking with </w:t>
        </w:r>
        <w:proofErr w:type="spellStart"/>
        <w:r w:rsidRPr="00264813">
          <w:rPr>
            <w:rFonts w:ascii="Arial" w:eastAsia="宋体" w:hAnsi="Arial" w:cs="Arial"/>
            <w:b/>
            <w:bCs/>
            <w:color w:val="111111"/>
            <w:kern w:val="0"/>
            <w:sz w:val="48"/>
            <w:szCs w:val="48"/>
          </w:rPr>
          <w:t>EasyMock</w:t>
        </w:r>
        <w:proofErr w:type="spellEnd"/>
        <w:r w:rsidRPr="00264813">
          <w:rPr>
            <w:rFonts w:ascii="Arial" w:eastAsia="宋体" w:hAnsi="Arial" w:cs="Arial"/>
            <w:b/>
            <w:bCs/>
            <w:color w:val="111111"/>
            <w:kern w:val="0"/>
            <w:sz w:val="48"/>
            <w:szCs w:val="48"/>
          </w:rPr>
          <w:t xml:space="preserve"> </w:t>
        </w:r>
      </w:ins>
    </w:p>
    <w:p w:rsidR="00264813" w:rsidRPr="00264813" w:rsidRDefault="00264813" w:rsidP="00264813">
      <w:pPr>
        <w:widowControl/>
        <w:shd w:val="clear" w:color="auto" w:fill="FFFFFF"/>
        <w:spacing w:before="100" w:beforeAutospacing="1" w:after="100" w:afterAutospacing="1"/>
        <w:jc w:val="left"/>
        <w:rPr>
          <w:ins w:id="217" w:author="Unknown"/>
          <w:rFonts w:ascii="Arial" w:eastAsia="宋体" w:hAnsi="Arial" w:cs="Arial"/>
          <w:color w:val="000000"/>
          <w:kern w:val="0"/>
          <w:sz w:val="24"/>
          <w:szCs w:val="24"/>
        </w:rPr>
      </w:pPr>
      <w:ins w:id="218" w:author="Unknown">
        <w:r w:rsidRPr="00264813">
          <w:rPr>
            <w:rFonts w:ascii="Arial" w:eastAsia="宋体" w:hAnsi="Arial" w:cs="Arial"/>
            <w:color w:val="000000"/>
            <w:kern w:val="0"/>
            <w:sz w:val="24"/>
            <w:szCs w:val="24"/>
          </w:rPr>
          <w:lastRenderedPageBreak/>
          <w:t xml:space="preserve">Unit testing uses also mocking of objects. In this case the real object is replaced by a replacement which has a predefined behavior the test. There are several frameworks available for mocking. To learn more about mock frameworks please see </w:t>
        </w:r>
        <w:r w:rsidRPr="00264813">
          <w:rPr>
            <w:rFonts w:ascii="Arial" w:eastAsia="宋体" w:hAnsi="Arial" w:cs="Arial"/>
            <w:color w:val="000000"/>
            <w:kern w:val="0"/>
            <w:sz w:val="24"/>
            <w:szCs w:val="24"/>
          </w:rPr>
          <w:fldChar w:fldCharType="begin"/>
        </w:r>
        <w:r w:rsidRPr="00264813">
          <w:rPr>
            <w:rFonts w:ascii="Arial" w:eastAsia="宋体" w:hAnsi="Arial" w:cs="Arial"/>
            <w:color w:val="000000"/>
            <w:kern w:val="0"/>
            <w:sz w:val="24"/>
            <w:szCs w:val="24"/>
          </w:rPr>
          <w:instrText xml:space="preserve"> HYPERLINK "http://www.vogella.com/articles/EasyMock/article.html" \t "_top" </w:instrText>
        </w:r>
        <w:r w:rsidRPr="00264813">
          <w:rPr>
            <w:rFonts w:ascii="Arial" w:eastAsia="宋体" w:hAnsi="Arial" w:cs="Arial"/>
            <w:color w:val="000000"/>
            <w:kern w:val="0"/>
            <w:sz w:val="24"/>
            <w:szCs w:val="24"/>
          </w:rPr>
          <w:fldChar w:fldCharType="separate"/>
        </w:r>
        <w:r w:rsidRPr="00264813">
          <w:rPr>
            <w:rFonts w:ascii="Arial" w:eastAsia="宋体" w:hAnsi="Arial" w:cs="Arial"/>
            <w:b/>
            <w:bCs/>
            <w:color w:val="101010"/>
            <w:kern w:val="0"/>
            <w:sz w:val="24"/>
            <w:szCs w:val="24"/>
            <w:u w:val="single"/>
          </w:rPr>
          <w:t>EasyMock Tutorial</w:t>
        </w:r>
        <w:r w:rsidRPr="00264813">
          <w:rPr>
            <w:rFonts w:ascii="Arial" w:eastAsia="宋体" w:hAnsi="Arial" w:cs="Arial"/>
            <w:color w:val="000000"/>
            <w:kern w:val="0"/>
            <w:sz w:val="24"/>
            <w:szCs w:val="24"/>
          </w:rPr>
          <w:fldChar w:fldCharType="end"/>
        </w:r>
        <w:r w:rsidRPr="00264813">
          <w:rPr>
            <w:rFonts w:ascii="Arial" w:eastAsia="宋体" w:hAnsi="Arial" w:cs="Arial"/>
            <w:color w:val="000000"/>
            <w:kern w:val="0"/>
            <w:sz w:val="24"/>
            <w:szCs w:val="24"/>
          </w:rPr>
          <w:t xml:space="preserve"> </w:t>
        </w:r>
      </w:ins>
    </w:p>
    <w:p w:rsidR="00264813" w:rsidRPr="00264813" w:rsidRDefault="00264813" w:rsidP="00264813">
      <w:pPr>
        <w:widowControl/>
        <w:shd w:val="clear" w:color="auto" w:fill="FFFFFF"/>
        <w:spacing w:before="150" w:after="150"/>
        <w:jc w:val="left"/>
        <w:outlineLvl w:val="1"/>
        <w:rPr>
          <w:ins w:id="219" w:author="Unknown"/>
          <w:rFonts w:ascii="Arial" w:eastAsia="宋体" w:hAnsi="Arial" w:cs="Arial"/>
          <w:b/>
          <w:bCs/>
          <w:color w:val="111111"/>
          <w:kern w:val="0"/>
          <w:sz w:val="48"/>
          <w:szCs w:val="48"/>
        </w:rPr>
      </w:pPr>
      <w:bookmarkStart w:id="220" w:name="thankyou"/>
      <w:bookmarkEnd w:id="220"/>
      <w:ins w:id="221" w:author="Unknown">
        <w:r w:rsidRPr="00264813">
          <w:rPr>
            <w:rFonts w:ascii="Arial" w:eastAsia="宋体" w:hAnsi="Arial" w:cs="Arial"/>
            <w:b/>
            <w:bCs/>
            <w:color w:val="111111"/>
            <w:kern w:val="0"/>
            <w:sz w:val="48"/>
            <w:szCs w:val="48"/>
          </w:rPr>
          <w:t xml:space="preserve">6. Thank you </w:t>
        </w:r>
      </w:ins>
    </w:p>
    <w:p w:rsidR="00264813" w:rsidRPr="00264813" w:rsidRDefault="00264813" w:rsidP="00264813">
      <w:pPr>
        <w:widowControl/>
        <w:shd w:val="clear" w:color="auto" w:fill="FFFFFF"/>
        <w:spacing w:before="100" w:beforeAutospacing="1" w:after="100" w:afterAutospacing="1"/>
        <w:jc w:val="left"/>
        <w:rPr>
          <w:ins w:id="222" w:author="Unknown"/>
          <w:rFonts w:ascii="Arial" w:eastAsia="宋体" w:hAnsi="Arial" w:cs="Arial"/>
          <w:color w:val="000000"/>
          <w:kern w:val="0"/>
          <w:sz w:val="24"/>
          <w:szCs w:val="24"/>
        </w:rPr>
      </w:pPr>
      <w:ins w:id="223" w:author="Unknown">
        <w:r w:rsidRPr="00264813">
          <w:rPr>
            <w:rFonts w:ascii="Arial" w:eastAsia="宋体" w:hAnsi="Arial" w:cs="Arial"/>
            <w:color w:val="000000"/>
            <w:kern w:val="0"/>
            <w:sz w:val="24"/>
            <w:szCs w:val="24"/>
          </w:rPr>
          <w:t xml:space="preserve">Please help me to support this article: </w:t>
        </w:r>
      </w:ins>
    </w:p>
    <w:p w:rsidR="00264813" w:rsidRPr="00264813" w:rsidRDefault="00264813"/>
    <w:sectPr w:rsidR="00264813" w:rsidRPr="002648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Bitstream Vera Sans Mono">
    <w:panose1 w:val="020B0609030804020204"/>
    <w:charset w:val="00"/>
    <w:family w:val="modern"/>
    <w:pitch w:val="fixed"/>
    <w:sig w:usb0="800000AF" w:usb1="10002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65E6B"/>
    <w:multiLevelType w:val="multilevel"/>
    <w:tmpl w:val="D488D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7F27EBC"/>
    <w:multiLevelType w:val="multilevel"/>
    <w:tmpl w:val="76B6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C56"/>
    <w:rsid w:val="00264813"/>
    <w:rsid w:val="003A5C56"/>
    <w:rsid w:val="009C0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264813"/>
    <w:pPr>
      <w:widowControl/>
      <w:spacing w:before="100" w:beforeAutospacing="1" w:after="100" w:afterAutospacing="1"/>
      <w:jc w:val="left"/>
      <w:outlineLvl w:val="1"/>
    </w:pPr>
    <w:rPr>
      <w:rFonts w:ascii="宋体" w:eastAsia="宋体" w:hAnsi="宋体" w:cs="宋体"/>
      <w:b/>
      <w:bCs/>
      <w:color w:val="000000"/>
      <w:kern w:val="0"/>
      <w:sz w:val="36"/>
      <w:szCs w:val="36"/>
    </w:rPr>
  </w:style>
  <w:style w:type="paragraph" w:styleId="3">
    <w:name w:val="heading 3"/>
    <w:basedOn w:val="a"/>
    <w:link w:val="3Char"/>
    <w:uiPriority w:val="9"/>
    <w:qFormat/>
    <w:rsid w:val="00264813"/>
    <w:pPr>
      <w:widowControl/>
      <w:spacing w:before="100" w:beforeAutospacing="1" w:after="100" w:afterAutospacing="1"/>
      <w:jc w:val="left"/>
      <w:outlineLvl w:val="2"/>
    </w:pPr>
    <w:rPr>
      <w:rFonts w:ascii="宋体" w:eastAsia="宋体" w:hAnsi="宋体" w:cs="宋体"/>
      <w:b/>
      <w:bCs/>
      <w:color w:val="000000"/>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64813"/>
    <w:rPr>
      <w:rFonts w:ascii="宋体" w:eastAsia="宋体" w:hAnsi="宋体" w:cs="宋体"/>
      <w:b/>
      <w:bCs/>
      <w:color w:val="000000"/>
      <w:kern w:val="0"/>
      <w:sz w:val="36"/>
      <w:szCs w:val="36"/>
    </w:rPr>
  </w:style>
  <w:style w:type="character" w:customStyle="1" w:styleId="3Char">
    <w:name w:val="标题 3 Char"/>
    <w:basedOn w:val="a0"/>
    <w:link w:val="3"/>
    <w:uiPriority w:val="9"/>
    <w:rsid w:val="00264813"/>
    <w:rPr>
      <w:rFonts w:ascii="宋体" w:eastAsia="宋体" w:hAnsi="宋体" w:cs="宋体"/>
      <w:b/>
      <w:bCs/>
      <w:color w:val="000000"/>
      <w:kern w:val="0"/>
      <w:sz w:val="27"/>
      <w:szCs w:val="27"/>
    </w:rPr>
  </w:style>
  <w:style w:type="paragraph" w:styleId="a3">
    <w:name w:val="Normal (Web)"/>
    <w:basedOn w:val="a"/>
    <w:uiPriority w:val="99"/>
    <w:semiHidden/>
    <w:unhideWhenUsed/>
    <w:rsid w:val="00264813"/>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copyright">
    <w:name w:val="copyright"/>
    <w:basedOn w:val="a"/>
    <w:rsid w:val="00264813"/>
    <w:pPr>
      <w:widowControl/>
      <w:spacing w:before="100" w:beforeAutospacing="1" w:after="100" w:afterAutospacing="1"/>
      <w:jc w:val="left"/>
    </w:pPr>
    <w:rPr>
      <w:rFonts w:ascii="Arial" w:eastAsia="宋体" w:hAnsi="Arial" w:cs="Arial"/>
      <w:color w:val="000000"/>
      <w:kern w:val="0"/>
      <w:sz w:val="24"/>
      <w:szCs w:val="24"/>
    </w:rPr>
  </w:style>
  <w:style w:type="paragraph" w:customStyle="1" w:styleId="pubdate">
    <w:name w:val="pubdate"/>
    <w:basedOn w:val="a"/>
    <w:rsid w:val="00264813"/>
    <w:pPr>
      <w:widowControl/>
      <w:spacing w:before="100" w:beforeAutospacing="1" w:after="100" w:afterAutospacing="1"/>
      <w:jc w:val="left"/>
    </w:pPr>
    <w:rPr>
      <w:rFonts w:ascii="Arial" w:eastAsia="宋体" w:hAnsi="Arial" w:cs="Arial"/>
      <w:color w:val="000000"/>
      <w:kern w:val="0"/>
      <w:sz w:val="24"/>
      <w:szCs w:val="24"/>
    </w:rPr>
  </w:style>
  <w:style w:type="character" w:customStyle="1" w:styleId="firstname">
    <w:name w:val="firstname"/>
    <w:basedOn w:val="a0"/>
    <w:rsid w:val="00264813"/>
  </w:style>
  <w:style w:type="character" w:customStyle="1" w:styleId="surname">
    <w:name w:val="surname"/>
    <w:basedOn w:val="a0"/>
    <w:rsid w:val="00264813"/>
  </w:style>
  <w:style w:type="paragraph" w:customStyle="1" w:styleId="title">
    <w:name w:val="title"/>
    <w:basedOn w:val="a"/>
    <w:rsid w:val="00264813"/>
    <w:pPr>
      <w:widowControl/>
      <w:spacing w:before="100" w:beforeAutospacing="1" w:after="100" w:afterAutospacing="1"/>
      <w:jc w:val="left"/>
    </w:pPr>
    <w:rPr>
      <w:rFonts w:ascii="宋体" w:eastAsia="宋体" w:hAnsi="宋体" w:cs="宋体"/>
      <w:color w:val="000000"/>
      <w:kern w:val="0"/>
      <w:sz w:val="24"/>
      <w:szCs w:val="24"/>
    </w:rPr>
  </w:style>
  <w:style w:type="character" w:customStyle="1" w:styleId="section">
    <w:name w:val="section"/>
    <w:basedOn w:val="a0"/>
    <w:rsid w:val="00264813"/>
  </w:style>
  <w:style w:type="character" w:styleId="HTML">
    <w:name w:val="HTML Code"/>
    <w:basedOn w:val="a0"/>
    <w:uiPriority w:val="99"/>
    <w:semiHidden/>
    <w:unhideWhenUsed/>
    <w:rsid w:val="00264813"/>
    <w:rPr>
      <w:rFonts w:ascii="宋体" w:eastAsia="宋体" w:hAnsi="宋体" w:cs="宋体"/>
      <w:sz w:val="24"/>
      <w:szCs w:val="24"/>
    </w:rPr>
  </w:style>
  <w:style w:type="character" w:customStyle="1" w:styleId="guimenu">
    <w:name w:val="guimenu"/>
    <w:basedOn w:val="a0"/>
    <w:rsid w:val="00264813"/>
  </w:style>
  <w:style w:type="character" w:customStyle="1" w:styleId="guisubmenu">
    <w:name w:val="guisubmenu"/>
    <w:basedOn w:val="a0"/>
    <w:rsid w:val="00264813"/>
  </w:style>
  <w:style w:type="paragraph" w:styleId="HTML0">
    <w:name w:val="HTML Preformatted"/>
    <w:basedOn w:val="a"/>
    <w:link w:val="HTMLChar"/>
    <w:uiPriority w:val="99"/>
    <w:semiHidden/>
    <w:unhideWhenUsed/>
    <w:rsid w:val="002648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color w:val="000000"/>
      <w:kern w:val="0"/>
      <w:sz w:val="24"/>
      <w:szCs w:val="24"/>
    </w:rPr>
  </w:style>
  <w:style w:type="character" w:customStyle="1" w:styleId="HTMLChar">
    <w:name w:val="HTML 预设格式 Char"/>
    <w:basedOn w:val="a0"/>
    <w:link w:val="HTML0"/>
    <w:uiPriority w:val="99"/>
    <w:semiHidden/>
    <w:rsid w:val="00264813"/>
    <w:rPr>
      <w:rFonts w:ascii="宋体" w:eastAsia="宋体" w:hAnsi="宋体" w:cs="宋体"/>
      <w:color w:val="000000"/>
      <w:kern w:val="0"/>
      <w:sz w:val="24"/>
      <w:szCs w:val="24"/>
    </w:rPr>
  </w:style>
  <w:style w:type="character" w:customStyle="1" w:styleId="hl-keyword1">
    <w:name w:val="hl-keyword1"/>
    <w:basedOn w:val="a0"/>
    <w:rsid w:val="00264813"/>
    <w:rPr>
      <w:b/>
      <w:bCs/>
      <w:color w:val="7F0055"/>
    </w:rPr>
  </w:style>
  <w:style w:type="character" w:customStyle="1" w:styleId="hl-annotation">
    <w:name w:val="hl-annotation"/>
    <w:basedOn w:val="a0"/>
    <w:rsid w:val="00264813"/>
  </w:style>
  <w:style w:type="character" w:customStyle="1" w:styleId="hl-string">
    <w:name w:val="hl-string"/>
    <w:basedOn w:val="a0"/>
    <w:rsid w:val="00264813"/>
  </w:style>
  <w:style w:type="character" w:customStyle="1" w:styleId="hl-number">
    <w:name w:val="hl-number"/>
    <w:basedOn w:val="a0"/>
    <w:rsid w:val="00264813"/>
  </w:style>
  <w:style w:type="paragraph" w:styleId="a4">
    <w:name w:val="Balloon Text"/>
    <w:basedOn w:val="a"/>
    <w:link w:val="Char"/>
    <w:uiPriority w:val="99"/>
    <w:semiHidden/>
    <w:unhideWhenUsed/>
    <w:rsid w:val="00264813"/>
    <w:rPr>
      <w:sz w:val="18"/>
      <w:szCs w:val="18"/>
    </w:rPr>
  </w:style>
  <w:style w:type="character" w:customStyle="1" w:styleId="Char">
    <w:name w:val="批注框文本 Char"/>
    <w:basedOn w:val="a0"/>
    <w:link w:val="a4"/>
    <w:uiPriority w:val="99"/>
    <w:semiHidden/>
    <w:rsid w:val="0026481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264813"/>
    <w:pPr>
      <w:widowControl/>
      <w:spacing w:before="100" w:beforeAutospacing="1" w:after="100" w:afterAutospacing="1"/>
      <w:jc w:val="left"/>
      <w:outlineLvl w:val="1"/>
    </w:pPr>
    <w:rPr>
      <w:rFonts w:ascii="宋体" w:eastAsia="宋体" w:hAnsi="宋体" w:cs="宋体"/>
      <w:b/>
      <w:bCs/>
      <w:color w:val="000000"/>
      <w:kern w:val="0"/>
      <w:sz w:val="36"/>
      <w:szCs w:val="36"/>
    </w:rPr>
  </w:style>
  <w:style w:type="paragraph" w:styleId="3">
    <w:name w:val="heading 3"/>
    <w:basedOn w:val="a"/>
    <w:link w:val="3Char"/>
    <w:uiPriority w:val="9"/>
    <w:qFormat/>
    <w:rsid w:val="00264813"/>
    <w:pPr>
      <w:widowControl/>
      <w:spacing w:before="100" w:beforeAutospacing="1" w:after="100" w:afterAutospacing="1"/>
      <w:jc w:val="left"/>
      <w:outlineLvl w:val="2"/>
    </w:pPr>
    <w:rPr>
      <w:rFonts w:ascii="宋体" w:eastAsia="宋体" w:hAnsi="宋体" w:cs="宋体"/>
      <w:b/>
      <w:bCs/>
      <w:color w:val="000000"/>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64813"/>
    <w:rPr>
      <w:rFonts w:ascii="宋体" w:eastAsia="宋体" w:hAnsi="宋体" w:cs="宋体"/>
      <w:b/>
      <w:bCs/>
      <w:color w:val="000000"/>
      <w:kern w:val="0"/>
      <w:sz w:val="36"/>
      <w:szCs w:val="36"/>
    </w:rPr>
  </w:style>
  <w:style w:type="character" w:customStyle="1" w:styleId="3Char">
    <w:name w:val="标题 3 Char"/>
    <w:basedOn w:val="a0"/>
    <w:link w:val="3"/>
    <w:uiPriority w:val="9"/>
    <w:rsid w:val="00264813"/>
    <w:rPr>
      <w:rFonts w:ascii="宋体" w:eastAsia="宋体" w:hAnsi="宋体" w:cs="宋体"/>
      <w:b/>
      <w:bCs/>
      <w:color w:val="000000"/>
      <w:kern w:val="0"/>
      <w:sz w:val="27"/>
      <w:szCs w:val="27"/>
    </w:rPr>
  </w:style>
  <w:style w:type="paragraph" w:styleId="a3">
    <w:name w:val="Normal (Web)"/>
    <w:basedOn w:val="a"/>
    <w:uiPriority w:val="99"/>
    <w:semiHidden/>
    <w:unhideWhenUsed/>
    <w:rsid w:val="00264813"/>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copyright">
    <w:name w:val="copyright"/>
    <w:basedOn w:val="a"/>
    <w:rsid w:val="00264813"/>
    <w:pPr>
      <w:widowControl/>
      <w:spacing w:before="100" w:beforeAutospacing="1" w:after="100" w:afterAutospacing="1"/>
      <w:jc w:val="left"/>
    </w:pPr>
    <w:rPr>
      <w:rFonts w:ascii="Arial" w:eastAsia="宋体" w:hAnsi="Arial" w:cs="Arial"/>
      <w:color w:val="000000"/>
      <w:kern w:val="0"/>
      <w:sz w:val="24"/>
      <w:szCs w:val="24"/>
    </w:rPr>
  </w:style>
  <w:style w:type="paragraph" w:customStyle="1" w:styleId="pubdate">
    <w:name w:val="pubdate"/>
    <w:basedOn w:val="a"/>
    <w:rsid w:val="00264813"/>
    <w:pPr>
      <w:widowControl/>
      <w:spacing w:before="100" w:beforeAutospacing="1" w:after="100" w:afterAutospacing="1"/>
      <w:jc w:val="left"/>
    </w:pPr>
    <w:rPr>
      <w:rFonts w:ascii="Arial" w:eastAsia="宋体" w:hAnsi="Arial" w:cs="Arial"/>
      <w:color w:val="000000"/>
      <w:kern w:val="0"/>
      <w:sz w:val="24"/>
      <w:szCs w:val="24"/>
    </w:rPr>
  </w:style>
  <w:style w:type="character" w:customStyle="1" w:styleId="firstname">
    <w:name w:val="firstname"/>
    <w:basedOn w:val="a0"/>
    <w:rsid w:val="00264813"/>
  </w:style>
  <w:style w:type="character" w:customStyle="1" w:styleId="surname">
    <w:name w:val="surname"/>
    <w:basedOn w:val="a0"/>
    <w:rsid w:val="00264813"/>
  </w:style>
  <w:style w:type="paragraph" w:customStyle="1" w:styleId="title">
    <w:name w:val="title"/>
    <w:basedOn w:val="a"/>
    <w:rsid w:val="00264813"/>
    <w:pPr>
      <w:widowControl/>
      <w:spacing w:before="100" w:beforeAutospacing="1" w:after="100" w:afterAutospacing="1"/>
      <w:jc w:val="left"/>
    </w:pPr>
    <w:rPr>
      <w:rFonts w:ascii="宋体" w:eastAsia="宋体" w:hAnsi="宋体" w:cs="宋体"/>
      <w:color w:val="000000"/>
      <w:kern w:val="0"/>
      <w:sz w:val="24"/>
      <w:szCs w:val="24"/>
    </w:rPr>
  </w:style>
  <w:style w:type="character" w:customStyle="1" w:styleId="section">
    <w:name w:val="section"/>
    <w:basedOn w:val="a0"/>
    <w:rsid w:val="00264813"/>
  </w:style>
  <w:style w:type="character" w:styleId="HTML">
    <w:name w:val="HTML Code"/>
    <w:basedOn w:val="a0"/>
    <w:uiPriority w:val="99"/>
    <w:semiHidden/>
    <w:unhideWhenUsed/>
    <w:rsid w:val="00264813"/>
    <w:rPr>
      <w:rFonts w:ascii="宋体" w:eastAsia="宋体" w:hAnsi="宋体" w:cs="宋体"/>
      <w:sz w:val="24"/>
      <w:szCs w:val="24"/>
    </w:rPr>
  </w:style>
  <w:style w:type="character" w:customStyle="1" w:styleId="guimenu">
    <w:name w:val="guimenu"/>
    <w:basedOn w:val="a0"/>
    <w:rsid w:val="00264813"/>
  </w:style>
  <w:style w:type="character" w:customStyle="1" w:styleId="guisubmenu">
    <w:name w:val="guisubmenu"/>
    <w:basedOn w:val="a0"/>
    <w:rsid w:val="00264813"/>
  </w:style>
  <w:style w:type="paragraph" w:styleId="HTML0">
    <w:name w:val="HTML Preformatted"/>
    <w:basedOn w:val="a"/>
    <w:link w:val="HTMLChar"/>
    <w:uiPriority w:val="99"/>
    <w:semiHidden/>
    <w:unhideWhenUsed/>
    <w:rsid w:val="002648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color w:val="000000"/>
      <w:kern w:val="0"/>
      <w:sz w:val="24"/>
      <w:szCs w:val="24"/>
    </w:rPr>
  </w:style>
  <w:style w:type="character" w:customStyle="1" w:styleId="HTMLChar">
    <w:name w:val="HTML 预设格式 Char"/>
    <w:basedOn w:val="a0"/>
    <w:link w:val="HTML0"/>
    <w:uiPriority w:val="99"/>
    <w:semiHidden/>
    <w:rsid w:val="00264813"/>
    <w:rPr>
      <w:rFonts w:ascii="宋体" w:eastAsia="宋体" w:hAnsi="宋体" w:cs="宋体"/>
      <w:color w:val="000000"/>
      <w:kern w:val="0"/>
      <w:sz w:val="24"/>
      <w:szCs w:val="24"/>
    </w:rPr>
  </w:style>
  <w:style w:type="character" w:customStyle="1" w:styleId="hl-keyword1">
    <w:name w:val="hl-keyword1"/>
    <w:basedOn w:val="a0"/>
    <w:rsid w:val="00264813"/>
    <w:rPr>
      <w:b/>
      <w:bCs/>
      <w:color w:val="7F0055"/>
    </w:rPr>
  </w:style>
  <w:style w:type="character" w:customStyle="1" w:styleId="hl-annotation">
    <w:name w:val="hl-annotation"/>
    <w:basedOn w:val="a0"/>
    <w:rsid w:val="00264813"/>
  </w:style>
  <w:style w:type="character" w:customStyle="1" w:styleId="hl-string">
    <w:name w:val="hl-string"/>
    <w:basedOn w:val="a0"/>
    <w:rsid w:val="00264813"/>
  </w:style>
  <w:style w:type="character" w:customStyle="1" w:styleId="hl-number">
    <w:name w:val="hl-number"/>
    <w:basedOn w:val="a0"/>
    <w:rsid w:val="00264813"/>
  </w:style>
  <w:style w:type="paragraph" w:styleId="a4">
    <w:name w:val="Balloon Text"/>
    <w:basedOn w:val="a"/>
    <w:link w:val="Char"/>
    <w:uiPriority w:val="99"/>
    <w:semiHidden/>
    <w:unhideWhenUsed/>
    <w:rsid w:val="00264813"/>
    <w:rPr>
      <w:sz w:val="18"/>
      <w:szCs w:val="18"/>
    </w:rPr>
  </w:style>
  <w:style w:type="character" w:customStyle="1" w:styleId="Char">
    <w:name w:val="批注框文本 Char"/>
    <w:basedOn w:val="a0"/>
    <w:link w:val="a4"/>
    <w:uiPriority w:val="99"/>
    <w:semiHidden/>
    <w:rsid w:val="0026481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3991">
      <w:bodyDiv w:val="1"/>
      <w:marLeft w:val="0"/>
      <w:marRight w:val="0"/>
      <w:marTop w:val="0"/>
      <w:marBottom w:val="0"/>
      <w:divBdr>
        <w:top w:val="none" w:sz="0" w:space="0" w:color="auto"/>
        <w:left w:val="none" w:sz="0" w:space="0" w:color="auto"/>
        <w:bottom w:val="none" w:sz="0" w:space="0" w:color="auto"/>
        <w:right w:val="none" w:sz="0" w:space="0" w:color="auto"/>
      </w:divBdr>
      <w:divsChild>
        <w:div w:id="872184557">
          <w:marLeft w:val="0"/>
          <w:marRight w:val="0"/>
          <w:marTop w:val="0"/>
          <w:marBottom w:val="0"/>
          <w:divBdr>
            <w:top w:val="none" w:sz="0" w:space="0" w:color="auto"/>
            <w:left w:val="none" w:sz="0" w:space="0" w:color="auto"/>
            <w:bottom w:val="none" w:sz="0" w:space="0" w:color="auto"/>
            <w:right w:val="none" w:sz="0" w:space="0" w:color="auto"/>
          </w:divBdr>
          <w:divsChild>
            <w:div w:id="1364862874">
              <w:marLeft w:val="0"/>
              <w:marRight w:val="0"/>
              <w:marTop w:val="0"/>
              <w:marBottom w:val="0"/>
              <w:divBdr>
                <w:top w:val="none" w:sz="0" w:space="0" w:color="auto"/>
                <w:left w:val="none" w:sz="0" w:space="0" w:color="auto"/>
                <w:bottom w:val="none" w:sz="0" w:space="0" w:color="auto"/>
                <w:right w:val="none" w:sz="0" w:space="0" w:color="auto"/>
              </w:divBdr>
              <w:divsChild>
                <w:div w:id="1081298047">
                  <w:marLeft w:val="0"/>
                  <w:marRight w:val="0"/>
                  <w:marTop w:val="0"/>
                  <w:marBottom w:val="0"/>
                  <w:divBdr>
                    <w:top w:val="none" w:sz="0" w:space="0" w:color="auto"/>
                    <w:left w:val="none" w:sz="0" w:space="0" w:color="auto"/>
                    <w:bottom w:val="none" w:sz="0" w:space="0" w:color="auto"/>
                    <w:right w:val="none" w:sz="0" w:space="0" w:color="auto"/>
                  </w:divBdr>
                  <w:divsChild>
                    <w:div w:id="845096959">
                      <w:marLeft w:val="0"/>
                      <w:marRight w:val="0"/>
                      <w:marTop w:val="0"/>
                      <w:marBottom w:val="0"/>
                      <w:divBdr>
                        <w:top w:val="none" w:sz="0" w:space="0" w:color="auto"/>
                        <w:left w:val="none" w:sz="0" w:space="0" w:color="auto"/>
                        <w:bottom w:val="none" w:sz="0" w:space="0" w:color="auto"/>
                        <w:right w:val="none" w:sz="0" w:space="0" w:color="auto"/>
                      </w:divBdr>
                    </w:div>
                    <w:div w:id="1028920109">
                      <w:marLeft w:val="0"/>
                      <w:marRight w:val="0"/>
                      <w:marTop w:val="0"/>
                      <w:marBottom w:val="0"/>
                      <w:divBdr>
                        <w:top w:val="none" w:sz="0" w:space="0" w:color="auto"/>
                        <w:left w:val="none" w:sz="0" w:space="0" w:color="auto"/>
                        <w:bottom w:val="none" w:sz="0" w:space="0" w:color="auto"/>
                        <w:right w:val="none" w:sz="0" w:space="0" w:color="auto"/>
                      </w:divBdr>
                      <w:divsChild>
                        <w:div w:id="40829533">
                          <w:marLeft w:val="0"/>
                          <w:marRight w:val="0"/>
                          <w:marTop w:val="0"/>
                          <w:marBottom w:val="0"/>
                          <w:divBdr>
                            <w:top w:val="none" w:sz="0" w:space="0" w:color="auto"/>
                            <w:left w:val="none" w:sz="0" w:space="0" w:color="auto"/>
                            <w:bottom w:val="none" w:sz="0" w:space="0" w:color="auto"/>
                            <w:right w:val="none" w:sz="0" w:space="0" w:color="auto"/>
                          </w:divBdr>
                        </w:div>
                      </w:divsChild>
                    </w:div>
                    <w:div w:id="1012100833">
                      <w:marLeft w:val="0"/>
                      <w:marRight w:val="0"/>
                      <w:marTop w:val="0"/>
                      <w:marBottom w:val="0"/>
                      <w:divBdr>
                        <w:top w:val="none" w:sz="0" w:space="0" w:color="auto"/>
                        <w:left w:val="none" w:sz="0" w:space="0" w:color="auto"/>
                        <w:bottom w:val="none" w:sz="0" w:space="0" w:color="auto"/>
                        <w:right w:val="none" w:sz="0" w:space="0" w:color="auto"/>
                      </w:divBdr>
                    </w:div>
                    <w:div w:id="1710690239">
                      <w:marLeft w:val="0"/>
                      <w:marRight w:val="0"/>
                      <w:marTop w:val="0"/>
                      <w:marBottom w:val="0"/>
                      <w:divBdr>
                        <w:top w:val="none" w:sz="0" w:space="0" w:color="auto"/>
                        <w:left w:val="none" w:sz="0" w:space="0" w:color="auto"/>
                        <w:bottom w:val="none" w:sz="0" w:space="0" w:color="auto"/>
                        <w:right w:val="none" w:sz="0" w:space="0" w:color="auto"/>
                      </w:divBdr>
                    </w:div>
                    <w:div w:id="779255597">
                      <w:marLeft w:val="0"/>
                      <w:marRight w:val="0"/>
                      <w:marTop w:val="0"/>
                      <w:marBottom w:val="0"/>
                      <w:divBdr>
                        <w:top w:val="none" w:sz="0" w:space="0" w:color="auto"/>
                        <w:left w:val="none" w:sz="0" w:space="0" w:color="auto"/>
                        <w:bottom w:val="none" w:sz="0" w:space="0" w:color="auto"/>
                        <w:right w:val="none" w:sz="0" w:space="0" w:color="auto"/>
                      </w:divBdr>
                    </w:div>
                    <w:div w:id="291905461">
                      <w:marLeft w:val="0"/>
                      <w:marRight w:val="0"/>
                      <w:marTop w:val="0"/>
                      <w:marBottom w:val="0"/>
                      <w:divBdr>
                        <w:top w:val="none" w:sz="0" w:space="0" w:color="auto"/>
                        <w:left w:val="none" w:sz="0" w:space="0" w:color="auto"/>
                        <w:bottom w:val="none" w:sz="0" w:space="0" w:color="auto"/>
                        <w:right w:val="none" w:sz="0" w:space="0" w:color="auto"/>
                      </w:divBdr>
                      <w:divsChild>
                        <w:div w:id="423110752">
                          <w:marLeft w:val="0"/>
                          <w:marRight w:val="0"/>
                          <w:marTop w:val="0"/>
                          <w:marBottom w:val="0"/>
                          <w:divBdr>
                            <w:top w:val="none" w:sz="0" w:space="0" w:color="auto"/>
                            <w:left w:val="none" w:sz="0" w:space="0" w:color="auto"/>
                            <w:bottom w:val="none" w:sz="0" w:space="0" w:color="auto"/>
                            <w:right w:val="none" w:sz="0" w:space="0" w:color="auto"/>
                          </w:divBdr>
                        </w:div>
                      </w:divsChild>
                    </w:div>
                    <w:div w:id="218902313">
                      <w:marLeft w:val="0"/>
                      <w:marRight w:val="0"/>
                      <w:marTop w:val="0"/>
                      <w:marBottom w:val="0"/>
                      <w:divBdr>
                        <w:top w:val="none" w:sz="0" w:space="0" w:color="auto"/>
                        <w:left w:val="none" w:sz="0" w:space="0" w:color="auto"/>
                        <w:bottom w:val="none" w:sz="0" w:space="0" w:color="auto"/>
                        <w:right w:val="none" w:sz="0" w:space="0" w:color="auto"/>
                      </w:divBdr>
                      <w:divsChild>
                        <w:div w:id="1639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806364">
              <w:marLeft w:val="0"/>
              <w:marRight w:val="0"/>
              <w:marTop w:val="0"/>
              <w:marBottom w:val="0"/>
              <w:divBdr>
                <w:top w:val="single" w:sz="6" w:space="15" w:color="E1E1E1"/>
                <w:left w:val="single" w:sz="6" w:space="15" w:color="E1E1E1"/>
                <w:bottom w:val="single" w:sz="6" w:space="15" w:color="E1E1E1"/>
                <w:right w:val="single" w:sz="6" w:space="15" w:color="E1E1E1"/>
              </w:divBdr>
            </w:div>
            <w:div w:id="1778602876">
              <w:marLeft w:val="0"/>
              <w:marRight w:val="0"/>
              <w:marTop w:val="0"/>
              <w:marBottom w:val="0"/>
              <w:divBdr>
                <w:top w:val="none" w:sz="0" w:space="0" w:color="auto"/>
                <w:left w:val="none" w:sz="0" w:space="0" w:color="auto"/>
                <w:bottom w:val="none" w:sz="0" w:space="0" w:color="auto"/>
                <w:right w:val="none" w:sz="0" w:space="0" w:color="auto"/>
              </w:divBdr>
            </w:div>
            <w:div w:id="497308382">
              <w:marLeft w:val="0"/>
              <w:marRight w:val="0"/>
              <w:marTop w:val="0"/>
              <w:marBottom w:val="0"/>
              <w:divBdr>
                <w:top w:val="none" w:sz="0" w:space="0" w:color="auto"/>
                <w:left w:val="none" w:sz="0" w:space="0" w:color="auto"/>
                <w:bottom w:val="none" w:sz="0" w:space="0" w:color="auto"/>
                <w:right w:val="none" w:sz="0" w:space="0" w:color="auto"/>
              </w:divBdr>
              <w:divsChild>
                <w:div w:id="2097045367">
                  <w:marLeft w:val="0"/>
                  <w:marRight w:val="0"/>
                  <w:marTop w:val="0"/>
                  <w:marBottom w:val="0"/>
                  <w:divBdr>
                    <w:top w:val="none" w:sz="0" w:space="0" w:color="auto"/>
                    <w:left w:val="none" w:sz="0" w:space="0" w:color="auto"/>
                    <w:bottom w:val="none" w:sz="0" w:space="0" w:color="auto"/>
                    <w:right w:val="none" w:sz="0" w:space="0" w:color="auto"/>
                  </w:divBdr>
                  <w:divsChild>
                    <w:div w:id="366223482">
                      <w:marLeft w:val="0"/>
                      <w:marRight w:val="0"/>
                      <w:marTop w:val="0"/>
                      <w:marBottom w:val="0"/>
                      <w:divBdr>
                        <w:top w:val="none" w:sz="0" w:space="0" w:color="auto"/>
                        <w:left w:val="none" w:sz="0" w:space="0" w:color="auto"/>
                        <w:bottom w:val="none" w:sz="0" w:space="0" w:color="auto"/>
                        <w:right w:val="none" w:sz="0" w:space="0" w:color="auto"/>
                      </w:divBdr>
                      <w:divsChild>
                        <w:div w:id="184335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80914">
                  <w:marLeft w:val="0"/>
                  <w:marRight w:val="0"/>
                  <w:marTop w:val="0"/>
                  <w:marBottom w:val="0"/>
                  <w:divBdr>
                    <w:top w:val="none" w:sz="0" w:space="0" w:color="auto"/>
                    <w:left w:val="none" w:sz="0" w:space="0" w:color="auto"/>
                    <w:bottom w:val="none" w:sz="0" w:space="0" w:color="auto"/>
                    <w:right w:val="none" w:sz="0" w:space="0" w:color="auto"/>
                  </w:divBdr>
                  <w:divsChild>
                    <w:div w:id="1905412425">
                      <w:marLeft w:val="0"/>
                      <w:marRight w:val="0"/>
                      <w:marTop w:val="0"/>
                      <w:marBottom w:val="0"/>
                      <w:divBdr>
                        <w:top w:val="none" w:sz="0" w:space="0" w:color="auto"/>
                        <w:left w:val="none" w:sz="0" w:space="0" w:color="auto"/>
                        <w:bottom w:val="none" w:sz="0" w:space="0" w:color="auto"/>
                        <w:right w:val="none" w:sz="0" w:space="0" w:color="auto"/>
                      </w:divBdr>
                      <w:divsChild>
                        <w:div w:id="1889801153">
                          <w:marLeft w:val="0"/>
                          <w:marRight w:val="0"/>
                          <w:marTop w:val="0"/>
                          <w:marBottom w:val="0"/>
                          <w:divBdr>
                            <w:top w:val="none" w:sz="0" w:space="0" w:color="auto"/>
                            <w:left w:val="none" w:sz="0" w:space="0" w:color="auto"/>
                            <w:bottom w:val="none" w:sz="0" w:space="0" w:color="auto"/>
                            <w:right w:val="none" w:sz="0" w:space="0" w:color="auto"/>
                          </w:divBdr>
                          <w:divsChild>
                            <w:div w:id="1654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100773">
                  <w:marLeft w:val="0"/>
                  <w:marRight w:val="0"/>
                  <w:marTop w:val="0"/>
                  <w:marBottom w:val="0"/>
                  <w:divBdr>
                    <w:top w:val="none" w:sz="0" w:space="0" w:color="auto"/>
                    <w:left w:val="none" w:sz="0" w:space="0" w:color="auto"/>
                    <w:bottom w:val="none" w:sz="0" w:space="0" w:color="auto"/>
                    <w:right w:val="none" w:sz="0" w:space="0" w:color="auto"/>
                  </w:divBdr>
                  <w:divsChild>
                    <w:div w:id="304774900">
                      <w:marLeft w:val="0"/>
                      <w:marRight w:val="0"/>
                      <w:marTop w:val="0"/>
                      <w:marBottom w:val="0"/>
                      <w:divBdr>
                        <w:top w:val="none" w:sz="0" w:space="0" w:color="auto"/>
                        <w:left w:val="none" w:sz="0" w:space="0" w:color="auto"/>
                        <w:bottom w:val="none" w:sz="0" w:space="0" w:color="auto"/>
                        <w:right w:val="none" w:sz="0" w:space="0" w:color="auto"/>
                      </w:divBdr>
                      <w:divsChild>
                        <w:div w:id="630328164">
                          <w:marLeft w:val="0"/>
                          <w:marRight w:val="0"/>
                          <w:marTop w:val="0"/>
                          <w:marBottom w:val="0"/>
                          <w:divBdr>
                            <w:top w:val="none" w:sz="0" w:space="0" w:color="auto"/>
                            <w:left w:val="none" w:sz="0" w:space="0" w:color="auto"/>
                            <w:bottom w:val="none" w:sz="0" w:space="0" w:color="auto"/>
                            <w:right w:val="none" w:sz="0" w:space="0" w:color="auto"/>
                          </w:divBdr>
                          <w:divsChild>
                            <w:div w:id="25894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2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8561">
              <w:marLeft w:val="0"/>
              <w:marRight w:val="0"/>
              <w:marTop w:val="0"/>
              <w:marBottom w:val="0"/>
              <w:divBdr>
                <w:top w:val="none" w:sz="0" w:space="0" w:color="auto"/>
                <w:left w:val="none" w:sz="0" w:space="0" w:color="auto"/>
                <w:bottom w:val="none" w:sz="0" w:space="0" w:color="auto"/>
                <w:right w:val="none" w:sz="0" w:space="0" w:color="auto"/>
              </w:divBdr>
              <w:divsChild>
                <w:div w:id="1640065794">
                  <w:marLeft w:val="0"/>
                  <w:marRight w:val="0"/>
                  <w:marTop w:val="0"/>
                  <w:marBottom w:val="0"/>
                  <w:divBdr>
                    <w:top w:val="none" w:sz="0" w:space="0" w:color="auto"/>
                    <w:left w:val="none" w:sz="0" w:space="0" w:color="auto"/>
                    <w:bottom w:val="none" w:sz="0" w:space="0" w:color="auto"/>
                    <w:right w:val="none" w:sz="0" w:space="0" w:color="auto"/>
                  </w:divBdr>
                  <w:divsChild>
                    <w:div w:id="501629949">
                      <w:marLeft w:val="0"/>
                      <w:marRight w:val="0"/>
                      <w:marTop w:val="0"/>
                      <w:marBottom w:val="0"/>
                      <w:divBdr>
                        <w:top w:val="none" w:sz="0" w:space="0" w:color="auto"/>
                        <w:left w:val="none" w:sz="0" w:space="0" w:color="auto"/>
                        <w:bottom w:val="none" w:sz="0" w:space="0" w:color="auto"/>
                        <w:right w:val="none" w:sz="0" w:space="0" w:color="auto"/>
                      </w:divBdr>
                      <w:divsChild>
                        <w:div w:id="82550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721678">
              <w:marLeft w:val="0"/>
              <w:marRight w:val="0"/>
              <w:marTop w:val="0"/>
              <w:marBottom w:val="0"/>
              <w:divBdr>
                <w:top w:val="none" w:sz="0" w:space="0" w:color="auto"/>
                <w:left w:val="none" w:sz="0" w:space="0" w:color="auto"/>
                <w:bottom w:val="none" w:sz="0" w:space="0" w:color="auto"/>
                <w:right w:val="none" w:sz="0" w:space="0" w:color="auto"/>
              </w:divBdr>
              <w:divsChild>
                <w:div w:id="217480826">
                  <w:marLeft w:val="0"/>
                  <w:marRight w:val="0"/>
                  <w:marTop w:val="0"/>
                  <w:marBottom w:val="0"/>
                  <w:divBdr>
                    <w:top w:val="none" w:sz="0" w:space="0" w:color="auto"/>
                    <w:left w:val="none" w:sz="0" w:space="0" w:color="auto"/>
                    <w:bottom w:val="none" w:sz="0" w:space="0" w:color="auto"/>
                    <w:right w:val="none" w:sz="0" w:space="0" w:color="auto"/>
                  </w:divBdr>
                  <w:divsChild>
                    <w:div w:id="680009480">
                      <w:marLeft w:val="0"/>
                      <w:marRight w:val="0"/>
                      <w:marTop w:val="0"/>
                      <w:marBottom w:val="0"/>
                      <w:divBdr>
                        <w:top w:val="none" w:sz="0" w:space="0" w:color="auto"/>
                        <w:left w:val="none" w:sz="0" w:space="0" w:color="auto"/>
                        <w:bottom w:val="none" w:sz="0" w:space="0" w:color="auto"/>
                        <w:right w:val="none" w:sz="0" w:space="0" w:color="auto"/>
                      </w:divBdr>
                      <w:divsChild>
                        <w:div w:id="189434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81179">
                  <w:marLeft w:val="0"/>
                  <w:marRight w:val="0"/>
                  <w:marTop w:val="0"/>
                  <w:marBottom w:val="0"/>
                  <w:divBdr>
                    <w:top w:val="none" w:sz="0" w:space="0" w:color="auto"/>
                    <w:left w:val="none" w:sz="0" w:space="0" w:color="auto"/>
                    <w:bottom w:val="none" w:sz="0" w:space="0" w:color="auto"/>
                    <w:right w:val="none" w:sz="0" w:space="0" w:color="auto"/>
                  </w:divBdr>
                  <w:divsChild>
                    <w:div w:id="583807578">
                      <w:marLeft w:val="0"/>
                      <w:marRight w:val="0"/>
                      <w:marTop w:val="0"/>
                      <w:marBottom w:val="0"/>
                      <w:divBdr>
                        <w:top w:val="none" w:sz="0" w:space="0" w:color="auto"/>
                        <w:left w:val="none" w:sz="0" w:space="0" w:color="auto"/>
                        <w:bottom w:val="none" w:sz="0" w:space="0" w:color="auto"/>
                        <w:right w:val="none" w:sz="0" w:space="0" w:color="auto"/>
                      </w:divBdr>
                      <w:divsChild>
                        <w:div w:id="449084299">
                          <w:marLeft w:val="0"/>
                          <w:marRight w:val="0"/>
                          <w:marTop w:val="0"/>
                          <w:marBottom w:val="0"/>
                          <w:divBdr>
                            <w:top w:val="none" w:sz="0" w:space="0" w:color="auto"/>
                            <w:left w:val="none" w:sz="0" w:space="0" w:color="auto"/>
                            <w:bottom w:val="none" w:sz="0" w:space="0" w:color="auto"/>
                            <w:right w:val="none" w:sz="0" w:space="0" w:color="auto"/>
                          </w:divBdr>
                          <w:divsChild>
                            <w:div w:id="87990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335515">
                      <w:marLeft w:val="0"/>
                      <w:marRight w:val="0"/>
                      <w:marTop w:val="0"/>
                      <w:marBottom w:val="0"/>
                      <w:divBdr>
                        <w:top w:val="none" w:sz="0" w:space="0" w:color="auto"/>
                        <w:left w:val="none" w:sz="0" w:space="0" w:color="auto"/>
                        <w:bottom w:val="none" w:sz="0" w:space="0" w:color="auto"/>
                        <w:right w:val="none" w:sz="0" w:space="0" w:color="auto"/>
                      </w:divBdr>
                    </w:div>
                    <w:div w:id="1248030503">
                      <w:marLeft w:val="0"/>
                      <w:marRight w:val="0"/>
                      <w:marTop w:val="0"/>
                      <w:marBottom w:val="0"/>
                      <w:divBdr>
                        <w:top w:val="none" w:sz="0" w:space="0" w:color="auto"/>
                        <w:left w:val="none" w:sz="0" w:space="0" w:color="auto"/>
                        <w:bottom w:val="none" w:sz="0" w:space="0" w:color="auto"/>
                        <w:right w:val="none" w:sz="0" w:space="0" w:color="auto"/>
                      </w:divBdr>
                    </w:div>
                  </w:divsChild>
                </w:div>
                <w:div w:id="852037667">
                  <w:marLeft w:val="0"/>
                  <w:marRight w:val="0"/>
                  <w:marTop w:val="0"/>
                  <w:marBottom w:val="0"/>
                  <w:divBdr>
                    <w:top w:val="none" w:sz="0" w:space="0" w:color="auto"/>
                    <w:left w:val="none" w:sz="0" w:space="0" w:color="auto"/>
                    <w:bottom w:val="none" w:sz="0" w:space="0" w:color="auto"/>
                    <w:right w:val="none" w:sz="0" w:space="0" w:color="auto"/>
                  </w:divBdr>
                  <w:divsChild>
                    <w:div w:id="977035299">
                      <w:marLeft w:val="0"/>
                      <w:marRight w:val="0"/>
                      <w:marTop w:val="0"/>
                      <w:marBottom w:val="0"/>
                      <w:divBdr>
                        <w:top w:val="none" w:sz="0" w:space="0" w:color="auto"/>
                        <w:left w:val="none" w:sz="0" w:space="0" w:color="auto"/>
                        <w:bottom w:val="none" w:sz="0" w:space="0" w:color="auto"/>
                        <w:right w:val="none" w:sz="0" w:space="0" w:color="auto"/>
                      </w:divBdr>
                      <w:divsChild>
                        <w:div w:id="810948187">
                          <w:marLeft w:val="0"/>
                          <w:marRight w:val="0"/>
                          <w:marTop w:val="0"/>
                          <w:marBottom w:val="0"/>
                          <w:divBdr>
                            <w:top w:val="none" w:sz="0" w:space="0" w:color="auto"/>
                            <w:left w:val="none" w:sz="0" w:space="0" w:color="auto"/>
                            <w:bottom w:val="none" w:sz="0" w:space="0" w:color="auto"/>
                            <w:right w:val="none" w:sz="0" w:space="0" w:color="auto"/>
                          </w:divBdr>
                          <w:divsChild>
                            <w:div w:id="178318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925079">
                  <w:marLeft w:val="0"/>
                  <w:marRight w:val="0"/>
                  <w:marTop w:val="0"/>
                  <w:marBottom w:val="0"/>
                  <w:divBdr>
                    <w:top w:val="none" w:sz="0" w:space="0" w:color="auto"/>
                    <w:left w:val="none" w:sz="0" w:space="0" w:color="auto"/>
                    <w:bottom w:val="none" w:sz="0" w:space="0" w:color="auto"/>
                    <w:right w:val="none" w:sz="0" w:space="0" w:color="auto"/>
                  </w:divBdr>
                  <w:divsChild>
                    <w:div w:id="1897474120">
                      <w:marLeft w:val="0"/>
                      <w:marRight w:val="0"/>
                      <w:marTop w:val="0"/>
                      <w:marBottom w:val="0"/>
                      <w:divBdr>
                        <w:top w:val="none" w:sz="0" w:space="0" w:color="auto"/>
                        <w:left w:val="none" w:sz="0" w:space="0" w:color="auto"/>
                        <w:bottom w:val="none" w:sz="0" w:space="0" w:color="auto"/>
                        <w:right w:val="none" w:sz="0" w:space="0" w:color="auto"/>
                      </w:divBdr>
                      <w:divsChild>
                        <w:div w:id="272328354">
                          <w:marLeft w:val="0"/>
                          <w:marRight w:val="0"/>
                          <w:marTop w:val="0"/>
                          <w:marBottom w:val="0"/>
                          <w:divBdr>
                            <w:top w:val="none" w:sz="0" w:space="0" w:color="auto"/>
                            <w:left w:val="none" w:sz="0" w:space="0" w:color="auto"/>
                            <w:bottom w:val="none" w:sz="0" w:space="0" w:color="auto"/>
                            <w:right w:val="none" w:sz="0" w:space="0" w:color="auto"/>
                          </w:divBdr>
                          <w:divsChild>
                            <w:div w:id="60989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47321">
                      <w:marLeft w:val="0"/>
                      <w:marRight w:val="0"/>
                      <w:marTop w:val="0"/>
                      <w:marBottom w:val="0"/>
                      <w:divBdr>
                        <w:top w:val="none" w:sz="0" w:space="0" w:color="auto"/>
                        <w:left w:val="none" w:sz="0" w:space="0" w:color="auto"/>
                        <w:bottom w:val="none" w:sz="0" w:space="0" w:color="auto"/>
                        <w:right w:val="none" w:sz="0" w:space="0" w:color="auto"/>
                      </w:divBdr>
                    </w:div>
                    <w:div w:id="1307513663">
                      <w:marLeft w:val="0"/>
                      <w:marRight w:val="0"/>
                      <w:marTop w:val="0"/>
                      <w:marBottom w:val="0"/>
                      <w:divBdr>
                        <w:top w:val="none" w:sz="0" w:space="0" w:color="auto"/>
                        <w:left w:val="none" w:sz="0" w:space="0" w:color="auto"/>
                        <w:bottom w:val="none" w:sz="0" w:space="0" w:color="auto"/>
                        <w:right w:val="none" w:sz="0" w:space="0" w:color="auto"/>
                      </w:divBdr>
                    </w:div>
                    <w:div w:id="1841581800">
                      <w:marLeft w:val="0"/>
                      <w:marRight w:val="0"/>
                      <w:marTop w:val="0"/>
                      <w:marBottom w:val="0"/>
                      <w:divBdr>
                        <w:top w:val="none" w:sz="0" w:space="0" w:color="auto"/>
                        <w:left w:val="none" w:sz="0" w:space="0" w:color="auto"/>
                        <w:bottom w:val="none" w:sz="0" w:space="0" w:color="auto"/>
                        <w:right w:val="none" w:sz="0" w:space="0" w:color="auto"/>
                      </w:divBdr>
                    </w:div>
                  </w:divsChild>
                </w:div>
                <w:div w:id="484590652">
                  <w:marLeft w:val="0"/>
                  <w:marRight w:val="0"/>
                  <w:marTop w:val="0"/>
                  <w:marBottom w:val="0"/>
                  <w:divBdr>
                    <w:top w:val="none" w:sz="0" w:space="0" w:color="auto"/>
                    <w:left w:val="none" w:sz="0" w:space="0" w:color="auto"/>
                    <w:bottom w:val="none" w:sz="0" w:space="0" w:color="auto"/>
                    <w:right w:val="none" w:sz="0" w:space="0" w:color="auto"/>
                  </w:divBdr>
                  <w:divsChild>
                    <w:div w:id="800029377">
                      <w:marLeft w:val="0"/>
                      <w:marRight w:val="0"/>
                      <w:marTop w:val="0"/>
                      <w:marBottom w:val="0"/>
                      <w:divBdr>
                        <w:top w:val="none" w:sz="0" w:space="0" w:color="auto"/>
                        <w:left w:val="none" w:sz="0" w:space="0" w:color="auto"/>
                        <w:bottom w:val="none" w:sz="0" w:space="0" w:color="auto"/>
                        <w:right w:val="none" w:sz="0" w:space="0" w:color="auto"/>
                      </w:divBdr>
                      <w:divsChild>
                        <w:div w:id="1250698534">
                          <w:marLeft w:val="0"/>
                          <w:marRight w:val="0"/>
                          <w:marTop w:val="0"/>
                          <w:marBottom w:val="0"/>
                          <w:divBdr>
                            <w:top w:val="none" w:sz="0" w:space="0" w:color="auto"/>
                            <w:left w:val="none" w:sz="0" w:space="0" w:color="auto"/>
                            <w:bottom w:val="none" w:sz="0" w:space="0" w:color="auto"/>
                            <w:right w:val="none" w:sz="0" w:space="0" w:color="auto"/>
                          </w:divBdr>
                          <w:divsChild>
                            <w:div w:id="41520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53973">
                      <w:marLeft w:val="0"/>
                      <w:marRight w:val="0"/>
                      <w:marTop w:val="0"/>
                      <w:marBottom w:val="0"/>
                      <w:divBdr>
                        <w:top w:val="none" w:sz="0" w:space="0" w:color="auto"/>
                        <w:left w:val="none" w:sz="0" w:space="0" w:color="auto"/>
                        <w:bottom w:val="none" w:sz="0" w:space="0" w:color="auto"/>
                        <w:right w:val="none" w:sz="0" w:space="0" w:color="auto"/>
                      </w:divBdr>
                    </w:div>
                    <w:div w:id="410200807">
                      <w:marLeft w:val="0"/>
                      <w:marRight w:val="0"/>
                      <w:marTop w:val="0"/>
                      <w:marBottom w:val="0"/>
                      <w:divBdr>
                        <w:top w:val="none" w:sz="0" w:space="0" w:color="auto"/>
                        <w:left w:val="none" w:sz="0" w:space="0" w:color="auto"/>
                        <w:bottom w:val="none" w:sz="0" w:space="0" w:color="auto"/>
                        <w:right w:val="none" w:sz="0" w:space="0" w:color="auto"/>
                      </w:divBdr>
                    </w:div>
                    <w:div w:id="1806777509">
                      <w:marLeft w:val="0"/>
                      <w:marRight w:val="0"/>
                      <w:marTop w:val="0"/>
                      <w:marBottom w:val="0"/>
                      <w:divBdr>
                        <w:top w:val="none" w:sz="0" w:space="0" w:color="auto"/>
                        <w:left w:val="none" w:sz="0" w:space="0" w:color="auto"/>
                        <w:bottom w:val="none" w:sz="0" w:space="0" w:color="auto"/>
                        <w:right w:val="none" w:sz="0" w:space="0" w:color="auto"/>
                      </w:divBdr>
                    </w:div>
                  </w:divsChild>
                </w:div>
                <w:div w:id="1947424140">
                  <w:marLeft w:val="0"/>
                  <w:marRight w:val="0"/>
                  <w:marTop w:val="0"/>
                  <w:marBottom w:val="0"/>
                  <w:divBdr>
                    <w:top w:val="none" w:sz="0" w:space="0" w:color="auto"/>
                    <w:left w:val="none" w:sz="0" w:space="0" w:color="auto"/>
                    <w:bottom w:val="none" w:sz="0" w:space="0" w:color="auto"/>
                    <w:right w:val="none" w:sz="0" w:space="0" w:color="auto"/>
                  </w:divBdr>
                  <w:divsChild>
                    <w:div w:id="362292476">
                      <w:marLeft w:val="0"/>
                      <w:marRight w:val="0"/>
                      <w:marTop w:val="0"/>
                      <w:marBottom w:val="0"/>
                      <w:divBdr>
                        <w:top w:val="none" w:sz="0" w:space="0" w:color="auto"/>
                        <w:left w:val="none" w:sz="0" w:space="0" w:color="auto"/>
                        <w:bottom w:val="none" w:sz="0" w:space="0" w:color="auto"/>
                        <w:right w:val="none" w:sz="0" w:space="0" w:color="auto"/>
                      </w:divBdr>
                      <w:divsChild>
                        <w:div w:id="493181418">
                          <w:marLeft w:val="0"/>
                          <w:marRight w:val="0"/>
                          <w:marTop w:val="0"/>
                          <w:marBottom w:val="0"/>
                          <w:divBdr>
                            <w:top w:val="none" w:sz="0" w:space="0" w:color="auto"/>
                            <w:left w:val="none" w:sz="0" w:space="0" w:color="auto"/>
                            <w:bottom w:val="none" w:sz="0" w:space="0" w:color="auto"/>
                            <w:right w:val="none" w:sz="0" w:space="0" w:color="auto"/>
                          </w:divBdr>
                          <w:divsChild>
                            <w:div w:id="142534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591118">
              <w:marLeft w:val="0"/>
              <w:marRight w:val="0"/>
              <w:marTop w:val="0"/>
              <w:marBottom w:val="0"/>
              <w:divBdr>
                <w:top w:val="none" w:sz="0" w:space="0" w:color="auto"/>
                <w:left w:val="none" w:sz="0" w:space="0" w:color="auto"/>
                <w:bottom w:val="none" w:sz="0" w:space="0" w:color="auto"/>
                <w:right w:val="none" w:sz="0" w:space="0" w:color="auto"/>
              </w:divBdr>
              <w:divsChild>
                <w:div w:id="947782603">
                  <w:marLeft w:val="0"/>
                  <w:marRight w:val="0"/>
                  <w:marTop w:val="0"/>
                  <w:marBottom w:val="0"/>
                  <w:divBdr>
                    <w:top w:val="none" w:sz="0" w:space="0" w:color="auto"/>
                    <w:left w:val="none" w:sz="0" w:space="0" w:color="auto"/>
                    <w:bottom w:val="none" w:sz="0" w:space="0" w:color="auto"/>
                    <w:right w:val="none" w:sz="0" w:space="0" w:color="auto"/>
                  </w:divBdr>
                  <w:divsChild>
                    <w:div w:id="696665942">
                      <w:marLeft w:val="0"/>
                      <w:marRight w:val="0"/>
                      <w:marTop w:val="0"/>
                      <w:marBottom w:val="0"/>
                      <w:divBdr>
                        <w:top w:val="none" w:sz="0" w:space="0" w:color="auto"/>
                        <w:left w:val="none" w:sz="0" w:space="0" w:color="auto"/>
                        <w:bottom w:val="none" w:sz="0" w:space="0" w:color="auto"/>
                        <w:right w:val="none" w:sz="0" w:space="0" w:color="auto"/>
                      </w:divBdr>
                      <w:divsChild>
                        <w:div w:id="106911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3313">
                  <w:marLeft w:val="0"/>
                  <w:marRight w:val="0"/>
                  <w:marTop w:val="0"/>
                  <w:marBottom w:val="0"/>
                  <w:divBdr>
                    <w:top w:val="none" w:sz="0" w:space="0" w:color="auto"/>
                    <w:left w:val="none" w:sz="0" w:space="0" w:color="auto"/>
                    <w:bottom w:val="none" w:sz="0" w:space="0" w:color="auto"/>
                    <w:right w:val="none" w:sz="0" w:space="0" w:color="auto"/>
                  </w:divBdr>
                  <w:divsChild>
                    <w:div w:id="2029520186">
                      <w:marLeft w:val="0"/>
                      <w:marRight w:val="0"/>
                      <w:marTop w:val="0"/>
                      <w:marBottom w:val="0"/>
                      <w:divBdr>
                        <w:top w:val="none" w:sz="0" w:space="0" w:color="auto"/>
                        <w:left w:val="none" w:sz="0" w:space="0" w:color="auto"/>
                        <w:bottom w:val="none" w:sz="0" w:space="0" w:color="auto"/>
                        <w:right w:val="none" w:sz="0" w:space="0" w:color="auto"/>
                      </w:divBdr>
                      <w:divsChild>
                        <w:div w:id="1854689372">
                          <w:marLeft w:val="0"/>
                          <w:marRight w:val="0"/>
                          <w:marTop w:val="0"/>
                          <w:marBottom w:val="0"/>
                          <w:divBdr>
                            <w:top w:val="none" w:sz="0" w:space="0" w:color="auto"/>
                            <w:left w:val="none" w:sz="0" w:space="0" w:color="auto"/>
                            <w:bottom w:val="none" w:sz="0" w:space="0" w:color="auto"/>
                            <w:right w:val="none" w:sz="0" w:space="0" w:color="auto"/>
                          </w:divBdr>
                          <w:divsChild>
                            <w:div w:id="2086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80123">
                      <w:marLeft w:val="0"/>
                      <w:marRight w:val="0"/>
                      <w:marTop w:val="0"/>
                      <w:marBottom w:val="0"/>
                      <w:divBdr>
                        <w:top w:val="none" w:sz="0" w:space="0" w:color="auto"/>
                        <w:left w:val="none" w:sz="0" w:space="0" w:color="auto"/>
                        <w:bottom w:val="none" w:sz="0" w:space="0" w:color="auto"/>
                        <w:right w:val="none" w:sz="0" w:space="0" w:color="auto"/>
                      </w:divBdr>
                    </w:div>
                    <w:div w:id="2145342522">
                      <w:marLeft w:val="0"/>
                      <w:marRight w:val="0"/>
                      <w:marTop w:val="0"/>
                      <w:marBottom w:val="0"/>
                      <w:divBdr>
                        <w:top w:val="none" w:sz="0" w:space="0" w:color="auto"/>
                        <w:left w:val="none" w:sz="0" w:space="0" w:color="auto"/>
                        <w:bottom w:val="none" w:sz="0" w:space="0" w:color="auto"/>
                        <w:right w:val="none" w:sz="0" w:space="0" w:color="auto"/>
                      </w:divBdr>
                    </w:div>
                  </w:divsChild>
                </w:div>
                <w:div w:id="1136140930">
                  <w:marLeft w:val="0"/>
                  <w:marRight w:val="0"/>
                  <w:marTop w:val="0"/>
                  <w:marBottom w:val="0"/>
                  <w:divBdr>
                    <w:top w:val="none" w:sz="0" w:space="0" w:color="auto"/>
                    <w:left w:val="none" w:sz="0" w:space="0" w:color="auto"/>
                    <w:bottom w:val="none" w:sz="0" w:space="0" w:color="auto"/>
                    <w:right w:val="none" w:sz="0" w:space="0" w:color="auto"/>
                  </w:divBdr>
                  <w:divsChild>
                    <w:div w:id="11301338">
                      <w:marLeft w:val="0"/>
                      <w:marRight w:val="0"/>
                      <w:marTop w:val="0"/>
                      <w:marBottom w:val="0"/>
                      <w:divBdr>
                        <w:top w:val="none" w:sz="0" w:space="0" w:color="auto"/>
                        <w:left w:val="none" w:sz="0" w:space="0" w:color="auto"/>
                        <w:bottom w:val="none" w:sz="0" w:space="0" w:color="auto"/>
                        <w:right w:val="none" w:sz="0" w:space="0" w:color="auto"/>
                      </w:divBdr>
                      <w:divsChild>
                        <w:div w:id="594676083">
                          <w:marLeft w:val="0"/>
                          <w:marRight w:val="0"/>
                          <w:marTop w:val="0"/>
                          <w:marBottom w:val="0"/>
                          <w:divBdr>
                            <w:top w:val="none" w:sz="0" w:space="0" w:color="auto"/>
                            <w:left w:val="none" w:sz="0" w:space="0" w:color="auto"/>
                            <w:bottom w:val="none" w:sz="0" w:space="0" w:color="auto"/>
                            <w:right w:val="none" w:sz="0" w:space="0" w:color="auto"/>
                          </w:divBdr>
                          <w:divsChild>
                            <w:div w:id="170571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43879">
                      <w:marLeft w:val="0"/>
                      <w:marRight w:val="0"/>
                      <w:marTop w:val="0"/>
                      <w:marBottom w:val="0"/>
                      <w:divBdr>
                        <w:top w:val="none" w:sz="0" w:space="0" w:color="auto"/>
                        <w:left w:val="none" w:sz="0" w:space="0" w:color="auto"/>
                        <w:bottom w:val="none" w:sz="0" w:space="0" w:color="auto"/>
                        <w:right w:val="none" w:sz="0" w:space="0" w:color="auto"/>
                      </w:divBdr>
                      <w:divsChild>
                        <w:div w:id="35318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6189">
                  <w:marLeft w:val="0"/>
                  <w:marRight w:val="0"/>
                  <w:marTop w:val="0"/>
                  <w:marBottom w:val="0"/>
                  <w:divBdr>
                    <w:top w:val="none" w:sz="0" w:space="0" w:color="auto"/>
                    <w:left w:val="none" w:sz="0" w:space="0" w:color="auto"/>
                    <w:bottom w:val="none" w:sz="0" w:space="0" w:color="auto"/>
                    <w:right w:val="none" w:sz="0" w:space="0" w:color="auto"/>
                  </w:divBdr>
                  <w:divsChild>
                    <w:div w:id="953749982">
                      <w:marLeft w:val="0"/>
                      <w:marRight w:val="0"/>
                      <w:marTop w:val="0"/>
                      <w:marBottom w:val="0"/>
                      <w:divBdr>
                        <w:top w:val="none" w:sz="0" w:space="0" w:color="auto"/>
                        <w:left w:val="none" w:sz="0" w:space="0" w:color="auto"/>
                        <w:bottom w:val="none" w:sz="0" w:space="0" w:color="auto"/>
                        <w:right w:val="none" w:sz="0" w:space="0" w:color="auto"/>
                      </w:divBdr>
                      <w:divsChild>
                        <w:div w:id="975337465">
                          <w:marLeft w:val="0"/>
                          <w:marRight w:val="0"/>
                          <w:marTop w:val="0"/>
                          <w:marBottom w:val="0"/>
                          <w:divBdr>
                            <w:top w:val="none" w:sz="0" w:space="0" w:color="auto"/>
                            <w:left w:val="none" w:sz="0" w:space="0" w:color="auto"/>
                            <w:bottom w:val="none" w:sz="0" w:space="0" w:color="auto"/>
                            <w:right w:val="none" w:sz="0" w:space="0" w:color="auto"/>
                          </w:divBdr>
                          <w:divsChild>
                            <w:div w:id="190421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6690">
                      <w:marLeft w:val="0"/>
                      <w:marRight w:val="0"/>
                      <w:marTop w:val="0"/>
                      <w:marBottom w:val="0"/>
                      <w:divBdr>
                        <w:top w:val="none" w:sz="0" w:space="0" w:color="auto"/>
                        <w:left w:val="none" w:sz="0" w:space="0" w:color="auto"/>
                        <w:bottom w:val="none" w:sz="0" w:space="0" w:color="auto"/>
                        <w:right w:val="none" w:sz="0" w:space="0" w:color="auto"/>
                      </w:divBdr>
                      <w:divsChild>
                        <w:div w:id="18988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009843">
              <w:marLeft w:val="0"/>
              <w:marRight w:val="0"/>
              <w:marTop w:val="0"/>
              <w:marBottom w:val="0"/>
              <w:divBdr>
                <w:top w:val="none" w:sz="0" w:space="0" w:color="auto"/>
                <w:left w:val="none" w:sz="0" w:space="0" w:color="auto"/>
                <w:bottom w:val="none" w:sz="0" w:space="0" w:color="auto"/>
                <w:right w:val="none" w:sz="0" w:space="0" w:color="auto"/>
              </w:divBdr>
              <w:divsChild>
                <w:div w:id="1838110770">
                  <w:marLeft w:val="0"/>
                  <w:marRight w:val="0"/>
                  <w:marTop w:val="0"/>
                  <w:marBottom w:val="0"/>
                  <w:divBdr>
                    <w:top w:val="none" w:sz="0" w:space="0" w:color="auto"/>
                    <w:left w:val="none" w:sz="0" w:space="0" w:color="auto"/>
                    <w:bottom w:val="none" w:sz="0" w:space="0" w:color="auto"/>
                    <w:right w:val="none" w:sz="0" w:space="0" w:color="auto"/>
                  </w:divBdr>
                  <w:divsChild>
                    <w:div w:id="1196385220">
                      <w:marLeft w:val="0"/>
                      <w:marRight w:val="0"/>
                      <w:marTop w:val="0"/>
                      <w:marBottom w:val="0"/>
                      <w:divBdr>
                        <w:top w:val="none" w:sz="0" w:space="0" w:color="auto"/>
                        <w:left w:val="none" w:sz="0" w:space="0" w:color="auto"/>
                        <w:bottom w:val="none" w:sz="0" w:space="0" w:color="auto"/>
                        <w:right w:val="none" w:sz="0" w:space="0" w:color="auto"/>
                      </w:divBdr>
                      <w:divsChild>
                        <w:div w:id="160858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879521">
              <w:marLeft w:val="0"/>
              <w:marRight w:val="0"/>
              <w:marTop w:val="0"/>
              <w:marBottom w:val="0"/>
              <w:divBdr>
                <w:top w:val="none" w:sz="0" w:space="0" w:color="auto"/>
                <w:left w:val="none" w:sz="0" w:space="0" w:color="auto"/>
                <w:bottom w:val="none" w:sz="0" w:space="0" w:color="auto"/>
                <w:right w:val="none" w:sz="0" w:space="0" w:color="auto"/>
              </w:divBdr>
              <w:divsChild>
                <w:div w:id="609508321">
                  <w:marLeft w:val="0"/>
                  <w:marRight w:val="0"/>
                  <w:marTop w:val="0"/>
                  <w:marBottom w:val="0"/>
                  <w:divBdr>
                    <w:top w:val="none" w:sz="0" w:space="0" w:color="auto"/>
                    <w:left w:val="none" w:sz="0" w:space="0" w:color="auto"/>
                    <w:bottom w:val="none" w:sz="0" w:space="0" w:color="auto"/>
                    <w:right w:val="none" w:sz="0" w:space="0" w:color="auto"/>
                  </w:divBdr>
                  <w:divsChild>
                    <w:div w:id="433329204">
                      <w:marLeft w:val="0"/>
                      <w:marRight w:val="0"/>
                      <w:marTop w:val="0"/>
                      <w:marBottom w:val="0"/>
                      <w:divBdr>
                        <w:top w:val="none" w:sz="0" w:space="0" w:color="auto"/>
                        <w:left w:val="none" w:sz="0" w:space="0" w:color="auto"/>
                        <w:bottom w:val="none" w:sz="0" w:space="0" w:color="auto"/>
                        <w:right w:val="none" w:sz="0" w:space="0" w:color="auto"/>
                      </w:divBdr>
                      <w:divsChild>
                        <w:div w:id="85249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vogella.com/articles/JUnit/article.html" TargetMode="External"/><Relationship Id="rId18" Type="http://schemas.openxmlformats.org/officeDocument/2006/relationships/hyperlink" Target="http://www.vogella.com/articles/JUnit/article.html" TargetMode="External"/><Relationship Id="rId26" Type="http://schemas.openxmlformats.org/officeDocument/2006/relationships/hyperlink" Target="http://www.amazon.com/dp/B006O1J39S" TargetMode="External"/><Relationship Id="rId21" Type="http://schemas.openxmlformats.org/officeDocument/2006/relationships/hyperlink" Target="http://www.vogella.com/articles/JUnit/article.html" TargetMode="External"/><Relationship Id="rId34" Type="http://schemas.openxmlformats.org/officeDocument/2006/relationships/image" Target="media/image7.png"/><Relationship Id="rId7" Type="http://schemas.openxmlformats.org/officeDocument/2006/relationships/hyperlink" Target="http://www.vogella.com/articles/JUnit/article.html" TargetMode="External"/><Relationship Id="rId12" Type="http://schemas.openxmlformats.org/officeDocument/2006/relationships/hyperlink" Target="http://www.vogella.com/articles/JUnit/article.html" TargetMode="External"/><Relationship Id="rId17" Type="http://schemas.openxmlformats.org/officeDocument/2006/relationships/hyperlink" Target="http://www.vogella.com/articles/JUnit/article.html" TargetMode="External"/><Relationship Id="rId25" Type="http://schemas.openxmlformats.org/officeDocument/2006/relationships/hyperlink" Target="http://www.vogella.com/articles/JUnit/article.html" TargetMode="External"/><Relationship Id="rId33" Type="http://schemas.openxmlformats.org/officeDocument/2006/relationships/image" Target="media/image6.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vogella.com/articles/JUnit/article.html" TargetMode="External"/><Relationship Id="rId20" Type="http://schemas.openxmlformats.org/officeDocument/2006/relationships/hyperlink" Target="http://www.vogella.com/articles/JUnit/article.html" TargetMode="External"/><Relationship Id="rId29"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www.vogella.com/articles/JUnit/article.html" TargetMode="External"/><Relationship Id="rId11" Type="http://schemas.openxmlformats.org/officeDocument/2006/relationships/hyperlink" Target="http://www.vogella.com/articles/JUnit/article.html" TargetMode="External"/><Relationship Id="rId24" Type="http://schemas.openxmlformats.org/officeDocument/2006/relationships/hyperlink" Target="http://www.vogella.com/articles/JUnit/article.html" TargetMode="External"/><Relationship Id="rId32" Type="http://schemas.openxmlformats.org/officeDocument/2006/relationships/image" Target="media/image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vogella.com/articles/JUnit/article.html" TargetMode="External"/><Relationship Id="rId23" Type="http://schemas.openxmlformats.org/officeDocument/2006/relationships/hyperlink" Target="http://www.vogella.com/articles/JUnit/article.html" TargetMode="External"/><Relationship Id="rId28" Type="http://schemas.openxmlformats.org/officeDocument/2006/relationships/hyperlink" Target="http://www.junit.org/" TargetMode="External"/><Relationship Id="rId36" Type="http://schemas.openxmlformats.org/officeDocument/2006/relationships/image" Target="media/image9.png"/><Relationship Id="rId10" Type="http://schemas.openxmlformats.org/officeDocument/2006/relationships/hyperlink" Target="http://www.vogella.com/articles/JUnit/article.html" TargetMode="External"/><Relationship Id="rId19" Type="http://schemas.openxmlformats.org/officeDocument/2006/relationships/hyperlink" Target="http://www.vogella.com/articles/JUnit/article.html" TargetMode="Externa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www.vogella.com/articles/JUnit/article.html" TargetMode="External"/><Relationship Id="rId14" Type="http://schemas.openxmlformats.org/officeDocument/2006/relationships/hyperlink" Target="http://www.vogella.com/articles/JUnit/article.html" TargetMode="External"/><Relationship Id="rId22" Type="http://schemas.openxmlformats.org/officeDocument/2006/relationships/hyperlink" Target="http://www.vogella.com/articles/JUnit/article.html" TargetMode="External"/><Relationship Id="rId27" Type="http://schemas.openxmlformats.org/officeDocument/2006/relationships/image" Target="media/image1.png"/><Relationship Id="rId30" Type="http://schemas.openxmlformats.org/officeDocument/2006/relationships/image" Target="media/image3.png"/><Relationship Id="rId35" Type="http://schemas.openxmlformats.org/officeDocument/2006/relationships/image" Target="media/image8.png"/><Relationship Id="rId8" Type="http://schemas.openxmlformats.org/officeDocument/2006/relationships/hyperlink" Target="http://www.vogella.com/articles/JUnit/article.html" TargetMode="External"/><Relationship Id="rId3"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1680</Words>
  <Characters>9580</Characters>
  <Application>Microsoft Office Word</Application>
  <DocSecurity>0</DocSecurity>
  <Lines>79</Lines>
  <Paragraphs>22</Paragraphs>
  <ScaleCrop>false</ScaleCrop>
  <Company/>
  <LinksUpToDate>false</LinksUpToDate>
  <CharactersWithSpaces>11238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wanglai</dc:creator>
  <cp:keywords/>
  <dc:description/>
  <cp:lastModifiedBy>wanglai</cp:lastModifiedBy>
  <cp:revision>2</cp:revision>
  <dcterms:created xsi:type="dcterms:W3CDTF">2012-05-27T02:53:00Z</dcterms:created>
  <dcterms:modified xsi:type="dcterms:W3CDTF">2012-05-27T02:54:00Z</dcterms:modified>
</cp:coreProperties>
</file>